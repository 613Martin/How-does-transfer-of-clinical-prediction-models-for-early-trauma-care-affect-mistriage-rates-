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jc w:val="center"/>
        <w:rPr>
          <w:rFonts w:ascii="Times New Roman" w:hAnsi="Times New Roman" w:eastAsia="Cambria" w:cs="Times New Roman"/>
          <w:sz w:val="36"/>
          <w:szCs w:val="36"/>
          <w:lang w:val="en-GB"/>
        </w:rPr>
      </w:pPr>
      <w:r>
        <w:rPr>
          <w:rFonts w:eastAsia="Cambria" w:cs="Times New Roman" w:ascii="Times New Roman" w:hAnsi="Times New Roman"/>
          <w:sz w:val="36"/>
          <w:szCs w:val="36"/>
          <w:lang w:val="en-GB"/>
        </w:rPr>
        <w:t>Transferring clinical prediction models for early trauma care can lead to increased mistriage</w:t>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jc w:val="center"/>
        <w:rPr>
          <w:rFonts w:ascii="Times New Roman" w:hAnsi="Times New Roman" w:eastAsia="Cambria" w:cs="Times New Roman"/>
          <w:vertAlign w:val="superscript"/>
          <w:lang w:val="sv-SE"/>
        </w:rPr>
      </w:pPr>
      <w:r>
        <w:rPr>
          <w:rFonts w:eastAsia="Cambria" w:cs="Times New Roman" w:ascii="Times New Roman" w:hAnsi="Times New Roman"/>
          <w:lang w:val="sv-SE"/>
        </w:rPr>
        <w:t>M. Henriksson, BScN</w:t>
      </w:r>
      <w:r>
        <w:rPr>
          <w:rFonts w:eastAsia="Cambria" w:cs="Times New Roman" w:ascii="Times New Roman" w:hAnsi="Times New Roman"/>
          <w:vertAlign w:val="superscript"/>
          <w:lang w:val="sv-SE"/>
        </w:rPr>
        <w:t>1</w:t>
      </w:r>
      <w:r>
        <w:rPr>
          <w:rFonts w:eastAsia="Cambria" w:cs="Times New Roman" w:ascii="Times New Roman" w:hAnsi="Times New Roman"/>
          <w:lang w:val="sv-SE"/>
        </w:rPr>
        <w:t>; D. D Saulnier, MSc</w:t>
      </w:r>
      <w:r>
        <w:rPr>
          <w:rFonts w:eastAsia="Cambria" w:cs="Times New Roman" w:ascii="Times New Roman" w:hAnsi="Times New Roman"/>
          <w:vertAlign w:val="superscript"/>
          <w:lang w:val="sv-SE"/>
        </w:rPr>
        <w:t>1</w:t>
      </w:r>
      <w:r>
        <w:rPr>
          <w:rFonts w:eastAsia="Cambria" w:cs="Times New Roman" w:ascii="Times New Roman" w:hAnsi="Times New Roman"/>
          <w:lang w:val="sv-SE"/>
        </w:rPr>
        <w:t>; J. Berg, MD</w:t>
      </w:r>
      <w:r>
        <w:rPr>
          <w:rFonts w:eastAsia="Cambria" w:cs="Times New Roman" w:ascii="Times New Roman" w:hAnsi="Times New Roman"/>
          <w:vertAlign w:val="superscript"/>
          <w:lang w:val="sv-SE"/>
        </w:rPr>
        <w:t>1,2</w:t>
      </w:r>
      <w:r>
        <w:rPr>
          <w:rFonts w:eastAsia="Cambria" w:cs="Times New Roman" w:ascii="Times New Roman" w:hAnsi="Times New Roman"/>
          <w:lang w:val="sv-SE"/>
        </w:rPr>
        <w:t>; M. Gerdin Wärnberg, MD, PhD</w:t>
      </w:r>
      <w:r>
        <w:rPr>
          <w:rFonts w:eastAsia="Cambria" w:cs="Times New Roman" w:ascii="Times New Roman" w:hAnsi="Times New Roman"/>
          <w:vertAlign w:val="superscript"/>
          <w:lang w:val="sv-SE"/>
        </w:rPr>
        <w:t>1</w:t>
      </w:r>
    </w:p>
    <w:p>
      <w:pPr>
        <w:pStyle w:val="Normal"/>
        <w:widowControl w:val="false"/>
        <w:spacing w:before="0" w:after="0"/>
        <w:jc w:val="center"/>
        <w:rPr>
          <w:rFonts w:ascii="Times New Roman" w:hAnsi="Times New Roman" w:eastAsia="Cambria" w:cs="Times New Roman"/>
          <w:vertAlign w:val="superscript"/>
          <w:lang w:val="sv-SE"/>
        </w:rPr>
      </w:pPr>
      <w:r>
        <w:rPr>
          <w:rFonts w:eastAsia="Cambria" w:cs="Times New Roman" w:ascii="Times New Roman" w:hAnsi="Times New Roman"/>
          <w:vertAlign w:val="superscript"/>
          <w:lang w:val="sv-SE"/>
        </w:rPr>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vertAlign w:val="superscript"/>
          <w:lang w:val="en-GB"/>
        </w:rPr>
        <w:t>1</w:t>
      </w:r>
      <w:r>
        <w:rPr>
          <w:rFonts w:eastAsia="Cambria" w:cs="Times New Roman" w:ascii="Times New Roman" w:hAnsi="Times New Roman"/>
          <w:lang w:val="en-GB"/>
        </w:rPr>
        <w:t xml:space="preserve"> Department of </w:t>
      </w:r>
      <w:ins w:id="0" w:author="Dell Saulnier" w:date="2020-04-17T09:53:00Z">
        <w:r>
          <w:rPr>
            <w:rFonts w:eastAsia="Cambria" w:cs="Times New Roman" w:ascii="Times New Roman" w:hAnsi="Times New Roman"/>
            <w:lang w:val="en-GB"/>
          </w:rPr>
          <w:t xml:space="preserve">Global </w:t>
        </w:r>
      </w:ins>
      <w:r>
        <w:rPr>
          <w:rFonts w:eastAsia="Cambria" w:cs="Times New Roman" w:ascii="Times New Roman" w:hAnsi="Times New Roman"/>
          <w:lang w:val="en-GB"/>
        </w:rPr>
        <w:t>Public Health</w:t>
      </w:r>
      <w:del w:id="1" w:author="Dell Saulnier" w:date="2020-04-17T09:53:00Z">
        <w:r>
          <w:rPr>
            <w:rFonts w:eastAsia="Cambria" w:cs="Times New Roman" w:ascii="Times New Roman" w:hAnsi="Times New Roman"/>
            <w:lang w:val="en-GB"/>
          </w:rPr>
          <w:delText xml:space="preserve"> Sciences</w:delText>
        </w:r>
      </w:del>
      <w:r>
        <w:rPr>
          <w:rFonts w:eastAsia="Cambria" w:cs="Times New Roman" w:ascii="Times New Roman" w:hAnsi="Times New Roman"/>
          <w:lang w:val="en-GB"/>
        </w:rPr>
        <w:t>, Karolinska Institutet,</w:t>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lang w:val="en-GB"/>
        </w:rPr>
        <w:t>Stockholm, Sweden</w:t>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vertAlign w:val="superscript"/>
          <w:lang w:val="en-GB"/>
        </w:rPr>
        <w:t>2</w:t>
      </w:r>
      <w:r>
        <w:rPr>
          <w:rFonts w:eastAsia="Cambria" w:cs="Times New Roman" w:ascii="Times New Roman" w:hAnsi="Times New Roman"/>
          <w:lang w:val="en-GB"/>
        </w:rPr>
        <w:t xml:space="preserve"> Department of Emergency Medicine, Skåne University Hospital, </w:t>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lang w:val="en-GB"/>
        </w:rPr>
        <w:t>Malmö, Sweden</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lineRule="auto" w:line="480" w:before="0" w:after="0"/>
        <w:rPr>
          <w:rFonts w:ascii="Times New Roman" w:hAnsi="Times New Roman" w:eastAsia="Cambria" w:cs="Times New Roman"/>
          <w:lang w:val="en-GB"/>
        </w:rPr>
      </w:pPr>
      <w:r>
        <w:rPr>
          <w:rFonts w:eastAsia="Cambria" w:cs="Times New Roman" w:ascii="Times New Roman" w:hAnsi="Times New Roman"/>
          <w:lang w:val="en-GB"/>
        </w:rPr>
        <w:t xml:space="preserve">Corresponding author: </w:t>
        <w:tab/>
        <w:tab/>
        <w:tab/>
        <w:t>Martin Henriksson</w:t>
      </w:r>
    </w:p>
    <w:p>
      <w:pPr>
        <w:pStyle w:val="Normal"/>
        <w:widowControl w:val="false"/>
        <w:spacing w:lineRule="auto" w:line="480" w:before="0" w:after="0"/>
        <w:rPr/>
      </w:pPr>
      <w:r>
        <w:rPr>
          <w:rFonts w:eastAsia="Cambria" w:cs="Times New Roman" w:ascii="Times New Roman" w:hAnsi="Times New Roman"/>
          <w:lang w:val="en-GB"/>
        </w:rPr>
        <w:t>And reprints</w:t>
        <w:tab/>
        <w:tab/>
        <w:tab/>
        <w:tab/>
        <w:tab/>
        <w:t xml:space="preserve">Department of </w:t>
      </w:r>
      <w:ins w:id="2" w:author="Unknown Author" w:date="2020-04-20T08:43:46Z">
        <w:r>
          <w:rPr>
            <w:rFonts w:eastAsia="Cambria" w:cs="Times New Roman" w:ascii="Times New Roman" w:hAnsi="Times New Roman"/>
            <w:lang w:val="en-GB"/>
          </w:rPr>
          <w:t xml:space="preserve">Global </w:t>
        </w:r>
      </w:ins>
      <w:r>
        <w:rPr>
          <w:rFonts w:eastAsia="Cambria" w:cs="Times New Roman" w:ascii="Times New Roman" w:hAnsi="Times New Roman"/>
          <w:lang w:val="en-GB"/>
        </w:rPr>
        <w:t xml:space="preserve">Public Health </w:t>
      </w:r>
      <w:del w:id="3" w:author="Unknown Author" w:date="2020-04-20T08:43:50Z">
        <w:r>
          <w:rPr>
            <w:rFonts w:eastAsia="Cambria" w:cs="Times New Roman" w:ascii="Times New Roman" w:hAnsi="Times New Roman"/>
            <w:lang w:val="en-GB"/>
          </w:rPr>
          <w:delText>Sciences</w:delText>
        </w:r>
      </w:del>
    </w:p>
    <w:p>
      <w:pPr>
        <w:pStyle w:val="Normal"/>
        <w:widowControl w:val="false"/>
        <w:spacing w:lineRule="auto" w:line="480" w:before="0" w:after="0"/>
        <w:rPr>
          <w:rFonts w:ascii="Times New Roman" w:hAnsi="Times New Roman" w:eastAsia="Cambria" w:cs="Times New Roman"/>
          <w:lang w:val="sv-SE"/>
        </w:rPr>
      </w:pPr>
      <w:r>
        <w:rPr>
          <w:rFonts w:eastAsia="Cambria" w:cs="Times New Roman" w:ascii="Times New Roman" w:hAnsi="Times New Roman"/>
          <w:lang w:val="en-GB"/>
        </w:rPr>
        <w:tab/>
        <w:tab/>
        <w:tab/>
        <w:tab/>
        <w:tab/>
        <w:tab/>
      </w:r>
      <w:r>
        <w:rPr>
          <w:rFonts w:eastAsia="Cambria" w:cs="Times New Roman" w:ascii="Times New Roman" w:hAnsi="Times New Roman"/>
          <w:lang w:val="sv-SE"/>
        </w:rPr>
        <w:t>Karolinska Institutet</w:t>
      </w:r>
    </w:p>
    <w:p>
      <w:pPr>
        <w:pStyle w:val="Normal"/>
        <w:widowControl w:val="false"/>
        <w:spacing w:lineRule="auto" w:line="480" w:before="0" w:after="0"/>
        <w:rPr>
          <w:rFonts w:ascii="Times New Roman" w:hAnsi="Times New Roman" w:eastAsia="Cambria" w:cs="Times New Roman"/>
          <w:lang w:val="sv-SE"/>
        </w:rPr>
      </w:pPr>
      <w:r>
        <w:rPr>
          <w:rFonts w:eastAsia="Cambria" w:cs="Times New Roman" w:ascii="Times New Roman" w:hAnsi="Times New Roman"/>
          <w:lang w:val="sv-SE"/>
        </w:rPr>
        <w:tab/>
        <w:tab/>
        <w:tab/>
        <w:tab/>
        <w:tab/>
        <w:tab/>
        <w:t>Tomtebodavägen 18</w:t>
      </w:r>
    </w:p>
    <w:p>
      <w:pPr>
        <w:pStyle w:val="Normal"/>
        <w:widowControl w:val="false"/>
        <w:spacing w:lineRule="auto" w:line="480" w:before="0" w:after="0"/>
        <w:ind w:left="3016" w:firstLine="1304"/>
        <w:contextualSpacing/>
        <w:rPr>
          <w:rFonts w:ascii="Times New Roman" w:hAnsi="Times New Roman" w:eastAsia="Cambria" w:cs="Times New Roman"/>
          <w:lang w:val="sv-SE"/>
        </w:rPr>
      </w:pPr>
      <w:r>
        <w:rPr>
          <w:rFonts w:eastAsia="Cambria" w:cs="Times New Roman" w:ascii="Times New Roman" w:hAnsi="Times New Roman"/>
          <w:lang w:val="sv-SE"/>
        </w:rPr>
        <w:t>171 65 Solna, Sweden</w:t>
      </w:r>
    </w:p>
    <w:p>
      <w:pPr>
        <w:pStyle w:val="Normal"/>
        <w:widowControl w:val="false"/>
        <w:spacing w:lineRule="auto" w:line="480" w:before="0" w:after="0"/>
        <w:rPr>
          <w:rFonts w:ascii="Times New Roman" w:hAnsi="Times New Roman" w:eastAsia="Cambria" w:cs="Times New Roman"/>
          <w:lang w:val="sv-SE"/>
        </w:rPr>
      </w:pPr>
      <w:r>
        <w:rPr>
          <w:rFonts w:eastAsia="Cambria" w:cs="Times New Roman" w:ascii="Times New Roman" w:hAnsi="Times New Roman"/>
          <w:lang w:val="sv-SE"/>
        </w:rPr>
        <w:tab/>
        <w:tab/>
        <w:tab/>
        <w:tab/>
        <w:tab/>
        <w:tab/>
        <w:t>martin.henriksson@stud.ki.se</w:t>
      </w:r>
    </w:p>
    <w:p>
      <w:pPr>
        <w:pStyle w:val="Normal"/>
        <w:widowControl w:val="false"/>
        <w:spacing w:lineRule="auto" w:line="480" w:before="0" w:after="0"/>
        <w:rPr/>
      </w:pPr>
      <w:r>
        <w:rPr>
          <w:rFonts w:eastAsia="Cambria" w:cs="Times New Roman" w:ascii="Times New Roman" w:hAnsi="Times New Roman"/>
          <w:lang w:val="sv-SE"/>
        </w:rPr>
        <w:tab/>
        <w:tab/>
        <w:tab/>
        <w:tab/>
        <w:tab/>
        <w:tab/>
      </w:r>
      <w:hyperlink r:id="rId2">
        <w:r>
          <w:rPr>
            <w:rStyle w:val="ListLabel1"/>
            <w:rFonts w:eastAsia="Cambria" w:cs="Times New Roman" w:ascii="Times New Roman" w:hAnsi="Times New Roman"/>
            <w:color w:val="0000FF"/>
            <w:u w:val="single"/>
            <w:lang w:val="en-GB"/>
          </w:rPr>
          <w:t>https://orcid.org/0000-0002-0993-1501</w:t>
        </w:r>
      </w:hyperlink>
    </w:p>
    <w:p>
      <w:pPr>
        <w:pStyle w:val="Normal"/>
        <w:widowControl w:val="false"/>
        <w:spacing w:lineRule="auto" w:line="480" w:before="0" w:after="0"/>
        <w:ind w:left="3016" w:firstLine="1304"/>
        <w:contextualSpacing/>
        <w:rPr>
          <w:rFonts w:ascii="Times New Roman" w:hAnsi="Times New Roman" w:eastAsia="Cambria" w:cs="Times New Roman"/>
          <w:lang w:val="en-GB"/>
        </w:rPr>
      </w:pPr>
      <w:r>
        <w:rPr>
          <w:rFonts w:eastAsia="Cambria" w:cs="Times New Roman" w:ascii="Times New Roman" w:hAnsi="Times New Roman"/>
          <w:lang w:val="en-GB"/>
        </w:rPr>
        <w:t>Phone +46 73 070 73 25</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i/>
          <w:iCs/>
          <w:lang w:val="en-GB"/>
        </w:rPr>
        <w:t>Word count</w:t>
      </w:r>
      <w:r>
        <w:rPr>
          <w:rFonts w:eastAsia="Cambria" w:cs="Times New Roman" w:ascii="Times New Roman" w:hAnsi="Times New Roman"/>
          <w:lang w:val="en-GB"/>
        </w:rPr>
        <w:t>: 2,990 (Without tables, figures and references)</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i/>
          <w:iCs/>
          <w:lang w:val="en-GB"/>
        </w:rPr>
        <w:t>Tables</w:t>
      </w:r>
      <w:r>
        <w:rPr>
          <w:rFonts w:eastAsia="Cambria" w:cs="Times New Roman" w:ascii="Times New Roman" w:hAnsi="Times New Roman"/>
          <w:lang w:val="en-GB"/>
        </w:rPr>
        <w:t>: 4</w:t>
      </w:r>
    </w:p>
    <w:p>
      <w:pPr>
        <w:pStyle w:val="Normal"/>
        <w:widowControl w:val="false"/>
        <w:spacing w:lineRule="auto" w:line="480" w:before="0" w:after="0"/>
        <w:rPr>
          <w:rFonts w:ascii="Times New Roman" w:hAnsi="Times New Roman" w:eastAsia="Cambria" w:cs="Times New Roman"/>
          <w:lang w:val="en-GB"/>
        </w:rPr>
      </w:pPr>
      <w:r>
        <w:rPr>
          <w:rFonts w:eastAsia="Cambria" w:cs="Times New Roman" w:ascii="Times New Roman" w:hAnsi="Times New Roman"/>
          <w:i/>
          <w:iCs/>
          <w:lang w:val="en-GB"/>
        </w:rPr>
        <w:t>Figures</w:t>
      </w:r>
      <w:r>
        <w:rPr>
          <w:rFonts w:eastAsia="Cambria" w:cs="Times New Roman" w:ascii="Times New Roman" w:hAnsi="Times New Roman"/>
          <w:lang w:val="en-GB"/>
        </w:rPr>
        <w:t>: 1</w:t>
      </w:r>
    </w:p>
    <w:p>
      <w:pPr>
        <w:pStyle w:val="Normal"/>
        <w:spacing w:before="0" w:after="0"/>
        <w:rPr>
          <w:rFonts w:ascii="Times New Roman" w:hAnsi="Times New Roman" w:eastAsia="Times New Roman" w:cs="Times New Roman"/>
          <w:color w:val="000000"/>
          <w:highlight w:val="white"/>
          <w:lang w:val="en-GB" w:eastAsia="sv-SE"/>
        </w:rPr>
      </w:pPr>
      <w:r>
        <w:rPr>
          <w:rFonts w:eastAsia="Cambria" w:cs="Times New Roman" w:ascii="Times New Roman" w:hAnsi="Times New Roman"/>
          <w:i/>
          <w:iCs/>
          <w:lang w:val="en-GB"/>
        </w:rPr>
        <w:t xml:space="preserve">Trial registration: </w:t>
      </w:r>
      <w:r>
        <w:rPr>
          <w:rFonts w:eastAsia="Cambria" w:cs="Times New Roman" w:ascii="Times New Roman" w:hAnsi="Times New Roman"/>
          <w:iCs/>
          <w:lang w:val="en-GB"/>
        </w:rPr>
        <w:t>The protocol for this study was uploaded to github.com/613Martin/transfer-effect-mistriage before the research was undertaken.</w:t>
      </w:r>
    </w:p>
    <w:p>
      <w:pPr>
        <w:pStyle w:val="Normal"/>
        <w:spacing w:before="0" w:after="0"/>
        <w:rPr>
          <w:rFonts w:ascii="Times New Roman" w:hAnsi="Times New Roman" w:eastAsia="Times New Roman" w:cs="Times New Roman"/>
          <w:lang w:val="en-GB" w:eastAsia="sv-SE"/>
        </w:rPr>
      </w:pPr>
      <w:r>
        <w:rPr>
          <w:rFonts w:eastAsia="Times New Roman" w:cs="Times New Roman" w:ascii="Times New Roman" w:hAnsi="Times New Roman"/>
          <w:lang w:val="en-GB" w:eastAsia="sv-SE"/>
        </w:rPr>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i/>
          <w:lang w:val="en-GB"/>
        </w:rPr>
        <w:t>Declaration of interest:</w:t>
      </w:r>
      <w:r>
        <w:rPr>
          <w:rFonts w:eastAsia="Cambria" w:cs="Times New Roman" w:ascii="Times New Roman" w:hAnsi="Times New Roman"/>
          <w:lang w:val="en-GB"/>
        </w:rPr>
        <w:t xml:space="preserve"> The authors declare no conflict of interest. </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i/>
          <w:iCs/>
          <w:lang w:val="en-GB"/>
        </w:rPr>
        <w:t>Source of funding:</w:t>
      </w:r>
      <w:r>
        <w:rPr>
          <w:rFonts w:eastAsia="Cambria" w:cs="Times New Roman" w:ascii="Times New Roman" w:hAnsi="Times New Roman"/>
          <w:lang w:val="en-GB"/>
        </w:rPr>
        <w:t xml:space="preserve"> This work was supported by the Swedish National Board of Health and Welfare. The funders had no role in study design, data collection and analysis, decision to publish, or preparation of the manuscript.</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i/>
          <w:iCs/>
          <w:lang w:val="en-GB"/>
        </w:rPr>
        <w:t>Acknowledgements:</w:t>
      </w:r>
      <w:r>
        <w:rPr>
          <w:rFonts w:eastAsia="Cambria" w:cs="Times New Roman" w:ascii="Times New Roman" w:hAnsi="Times New Roman"/>
          <w:lang w:val="en-GB"/>
        </w:rPr>
        <w:t xml:space="preserve"> The analyses were performed on resources provided by the Swedish National Infrastructure for Computing (SNIC) at LUNARC.</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rPr>
          <w:rFonts w:ascii="Times New Roman" w:hAnsi="Times New Roman" w:eastAsia="" w:cs="" w:cstheme="majorBidi" w:eastAsiaTheme="majorEastAsia"/>
          <w:b/>
          <w:b/>
          <w:bCs/>
          <w:sz w:val="36"/>
          <w:szCs w:val="36"/>
          <w:lang w:val="en-GB"/>
        </w:rPr>
      </w:pPr>
      <w:r>
        <w:rPr>
          <w:rFonts w:eastAsia="Cambria" w:cs="Times New Roman" w:ascii="Times New Roman" w:hAnsi="Times New Roman"/>
          <w:i/>
          <w:iCs/>
          <w:lang w:val="en-GB"/>
        </w:rPr>
        <w:t>Ethics committee approval:</w:t>
      </w:r>
      <w:r>
        <w:rPr>
          <w:rFonts w:eastAsia="Cambria" w:cs="Times New Roman" w:ascii="Times New Roman" w:hAnsi="Times New Roman"/>
          <w:lang w:val="en-GB"/>
        </w:rPr>
        <w:t xml:space="preserve"> This study has been approved by the Regional Ethical Review Board in Stockholm. Ethical review numbers 2015/426-31 and 2016/461-32.</w:t>
      </w:r>
      <w:r>
        <w:br w:type="page"/>
      </w:r>
    </w:p>
    <w:p>
      <w:pPr>
        <w:pStyle w:val="Title"/>
        <w:rPr>
          <w:lang w:val="en-GB"/>
        </w:rPr>
      </w:pPr>
      <w:r>
        <w:rPr>
          <w:lang w:val="en-GB"/>
        </w:rPr>
        <w:t xml:space="preserve">Transferring clinical prediction models for early trauma care might lead to increased mistriage </w:t>
      </w:r>
    </w:p>
    <w:p>
      <w:pPr>
        <w:pStyle w:val="Author"/>
        <w:rPr>
          <w:lang w:val="en-GB"/>
        </w:rPr>
      </w:pPr>
      <w:r>
        <w:rPr>
          <w:lang w:val="en-GB"/>
        </w:rPr>
      </w:r>
    </w:p>
    <w:p>
      <w:pPr>
        <w:pStyle w:val="Date"/>
        <w:rPr>
          <w:lang w:val="en-GB"/>
        </w:rPr>
      </w:pPr>
      <w:r>
        <w:rPr>
          <w:lang w:val="en-GB"/>
        </w:rPr>
        <w:t>April 16, 2020</w:t>
      </w:r>
    </w:p>
    <w:p>
      <w:pPr>
        <w:pStyle w:val="Abstract"/>
        <w:rPr>
          <w:lang w:val="en-GB"/>
        </w:rPr>
      </w:pPr>
      <w:r>
        <w:rPr>
          <w:b/>
          <w:lang w:val="en-GB"/>
        </w:rPr>
        <w:t>Abstract</w:t>
      </w:r>
    </w:p>
    <w:p>
      <w:pPr>
        <w:pStyle w:val="Abstract"/>
        <w:rPr>
          <w:lang w:val="en-GB"/>
        </w:rPr>
      </w:pPr>
      <w:r>
        <w:rPr>
          <w:i/>
          <w:lang w:val="en-GB"/>
        </w:rPr>
        <w:t>Objective:</w:t>
      </w:r>
      <w:r>
        <w:rPr>
          <w:lang w:val="en-GB"/>
        </w:rPr>
        <w:t xml:space="preserve"> This study aimed to assess how transfers of clinical prediction models for early trauma care between different care contexts within a single health system affected mistriage rates.</w:t>
      </w:r>
    </w:p>
    <w:p>
      <w:pPr>
        <w:pStyle w:val="Abstract"/>
        <w:rPr/>
      </w:pPr>
      <w:r>
        <w:rPr>
          <w:i/>
          <w:lang w:val="en-GB"/>
        </w:rPr>
        <w:t>Study design and setting:</w:t>
      </w:r>
      <w:r>
        <w:rPr>
          <w:lang w:val="en-GB"/>
        </w:rPr>
        <w:t xml:space="preserve"> Patients aged 15 years or older, registered between 2011 and 2016 in the Swedish national trauma registry, SweTrau, were included. Three dataset groups were created: high- and low-volume centres, metropolitan and non-metropolitan centres, and multiple and single centres. Clinical prediction models were developed using logistic regression in each dataset group and transferred </w:t>
      </w:r>
      <w:ins w:id="4" w:author="Unknown Author" w:date="2020-04-20T08:46:07Z">
        <w:r>
          <w:rPr>
            <w:lang w:val="en-GB"/>
          </w:rPr>
          <w:t xml:space="preserve">between datasets </w:t>
        </w:r>
      </w:ins>
      <w:r>
        <w:rPr>
          <w:lang w:val="en-GB"/>
        </w:rPr>
        <w:t xml:space="preserve">within groups. Model performance was evaluated in all dataset groups using mistriage rate, undertriage rate and overtriage rate. Multiple imputation using chained equations was used to handle missing data. Model performance </w:t>
      </w:r>
      <w:del w:id="5" w:author="Unknown Author" w:date="2020-04-20T08:45:21Z">
        <w:r>
          <w:rPr>
            <w:lang w:val="en-GB"/>
          </w:rPr>
          <w:delText>was</w:delText>
        </w:r>
      </w:del>
      <w:ins w:id="6" w:author="Unknown Author" w:date="2020-04-20T08:45:21Z">
        <w:r>
          <w:rPr>
            <w:lang w:val="en-GB"/>
          </w:rPr>
          <w:t>is</w:t>
        </w:r>
      </w:ins>
      <w:r>
        <w:rPr>
          <w:lang w:val="en-GB"/>
        </w:rPr>
        <w:t xml:space="preserve"> reported as medians with </w:t>
      </w:r>
      <w:del w:id="7" w:author="Unknown Author" w:date="2020-04-20T08:45:06Z">
        <w:r>
          <w:rPr>
            <w:lang w:val="en-GB"/>
          </w:rPr>
          <w:delText>the</w:delText>
        </w:r>
      </w:del>
      <w:r>
        <w:rPr>
          <w:lang w:val="en-GB"/>
        </w:rPr>
        <w:t xml:space="preserve"> 95%</w:t>
      </w:r>
      <w:ins w:id="8" w:author="Unknown Author" w:date="2020-04-20T08:45:23Z">
        <w:r>
          <w:rPr>
            <w:lang w:val="en-GB"/>
          </w:rPr>
          <w:t xml:space="preserve"> </w:t>
        </w:r>
      </w:ins>
      <w:ins w:id="9" w:author="Unknown Author" w:date="2020-04-20T08:45:23Z">
        <w:r>
          <w:rPr>
            <w:lang w:val="en-GB"/>
          </w:rPr>
          <w:t>confidence intervals (CI).</w:t>
        </w:r>
      </w:ins>
      <w:r>
        <w:rPr>
          <w:lang w:val="en-GB"/>
        </w:rPr>
        <w:t xml:space="preserve"> </w:t>
      </w:r>
      <w:del w:id="10" w:author="Unknown Author" w:date="2020-04-20T08:45:13Z">
        <w:r>
          <w:rPr>
            <w:lang w:val="en-GB"/>
          </w:rPr>
          <w:delText>uncertainty interval across imputed dataset groups.</w:delText>
        </w:r>
      </w:del>
    </w:p>
    <w:p>
      <w:pPr>
        <w:pStyle w:val="Abstract"/>
        <w:rPr/>
      </w:pPr>
      <w:r>
        <w:rPr>
          <w:i/>
          <w:lang w:val="en-GB"/>
        </w:rPr>
        <w:t>Results:</w:t>
      </w:r>
      <w:r>
        <w:rPr>
          <w:lang w:val="en-GB"/>
        </w:rPr>
        <w:t xml:space="preserve"> A total of 26</w:t>
      </w:r>
      <w:ins w:id="11" w:author="Dell Saulnier" w:date="2020-04-17T09:53:00Z">
        <w:r>
          <w:rPr>
            <w:lang w:val="en-GB"/>
          </w:rPr>
          <w:t xml:space="preserve"> </w:t>
        </w:r>
      </w:ins>
      <w:r>
        <w:rPr>
          <w:lang w:val="en-GB"/>
        </w:rPr>
        <w:t xml:space="preserve">965 patients were included. Changes in mistriage rates after transfer ranged from -0.25 (95% </w:t>
      </w:r>
      <w:ins w:id="12" w:author="Unknown Author" w:date="2020-04-20T08:46:31Z">
        <w:r>
          <w:rPr>
            <w:lang w:val="en-GB"/>
          </w:rPr>
          <w:t>C</w:t>
        </w:r>
      </w:ins>
      <w:del w:id="13" w:author="Unknown Author" w:date="2020-04-20T08:46:31Z">
        <w:r>
          <w:rPr>
            <w:lang w:val="en-GB"/>
          </w:rPr>
          <w:delText>U</w:delText>
        </w:r>
      </w:del>
      <w:r>
        <w:rPr>
          <w:lang w:val="en-GB"/>
        </w:rPr>
        <w:t xml:space="preserve">I -0.21 – 0.04) to 0.29 (95% </w:t>
      </w:r>
      <w:ins w:id="14" w:author="Unknown Author" w:date="2020-04-20T08:46:47Z">
        <w:r>
          <w:rPr>
            <w:lang w:val="en-GB"/>
          </w:rPr>
          <w:t>C</w:t>
        </w:r>
      </w:ins>
      <w:del w:id="15" w:author="Unknown Author" w:date="2020-04-20T08:46:46Z">
        <w:r>
          <w:rPr>
            <w:lang w:val="en-GB"/>
          </w:rPr>
          <w:delText>U</w:delText>
        </w:r>
      </w:del>
      <w:r>
        <w:rPr>
          <w:lang w:val="en-GB"/>
        </w:rPr>
        <w:t>I 0.13 - 0.39). Both overtriage and undertriage rates were affected.</w:t>
      </w:r>
    </w:p>
    <w:p>
      <w:pPr>
        <w:pStyle w:val="Abstract"/>
        <w:rPr/>
      </w:pPr>
      <w:r>
        <w:rPr>
          <w:i/>
          <w:lang w:val="en-GB"/>
        </w:rPr>
        <w:t>Conclusions:</w:t>
      </w:r>
      <w:r>
        <w:rPr>
          <w:lang w:val="en-GB"/>
        </w:rPr>
        <w:t xml:space="preserve"> Transferring clinical prediction models </w:t>
      </w:r>
      <w:ins w:id="16" w:author="Unknown Author" w:date="2020-04-20T08:47:13Z">
        <w:r>
          <w:rPr>
            <w:lang w:val="en-GB"/>
          </w:rPr>
          <w:t xml:space="preserve">for early trauma care is associated with substantial uncertainty about the effect on model </w:t>
        </w:r>
      </w:ins>
      <w:ins w:id="17" w:author="Unknown Author" w:date="2020-04-20T08:48:00Z">
        <w:r>
          <w:rPr>
            <w:lang w:val="en-GB"/>
          </w:rPr>
          <w:t>performance</w:t>
        </w:r>
      </w:ins>
      <w:del w:id="18" w:author="Unknown Author" w:date="2020-04-20T08:48:11Z">
        <w:r>
          <w:rPr>
            <w:lang w:val="en-GB"/>
          </w:rPr>
          <w:delText>can lead to uncertain outcomes</w:delText>
        </w:r>
      </w:del>
      <w:r>
        <w:rPr>
          <w:lang w:val="en-GB"/>
        </w:rPr>
        <w:t xml:space="preserve">. Depending on the care context, model transfer led to either increased or decreased mistriage. Overtriage was </w:t>
      </w:r>
      <w:del w:id="19" w:author="Dell Saulnier" w:date="2020-04-17T09:54:00Z">
        <w:r>
          <w:rPr>
            <w:lang w:val="en-GB"/>
          </w:rPr>
          <w:delText xml:space="preserve">generally </w:delText>
        </w:r>
      </w:del>
      <w:r>
        <w:rPr>
          <w:lang w:val="en-GB"/>
        </w:rPr>
        <w:t xml:space="preserve">more affected by model transfer than undertriage. </w:t>
      </w:r>
    </w:p>
    <w:p>
      <w:pPr>
        <w:pStyle w:val="Abstract"/>
        <w:rPr>
          <w:lang w:val="en-GB"/>
        </w:rPr>
      </w:pPr>
      <w:r>
        <mc:AlternateContent>
          <mc:Choice Requires="wps">
            <w:drawing>
              <wp:anchor behindDoc="0" distT="45720" distB="45720" distL="114300" distR="114300" simplePos="0" locked="0" layoutInCell="1" allowOverlap="1" relativeHeight="2" wp14:anchorId="6B6822C8">
                <wp:simplePos x="0" y="0"/>
                <wp:positionH relativeFrom="column">
                  <wp:posOffset>29845</wp:posOffset>
                </wp:positionH>
                <wp:positionV relativeFrom="paragraph">
                  <wp:posOffset>519430</wp:posOffset>
                </wp:positionV>
                <wp:extent cx="5890895" cy="2317115"/>
                <wp:effectExtent l="0" t="0" r="15240" b="26670"/>
                <wp:wrapSquare wrapText="bothSides"/>
                <wp:docPr id="1" name="Textruta 2"/>
                <a:graphic xmlns:a="http://schemas.openxmlformats.org/drawingml/2006/main">
                  <a:graphicData uri="http://schemas.microsoft.com/office/word/2010/wordprocessingShape">
                    <wps:wsp>
                      <wps:cNvSpPr/>
                      <wps:spPr>
                        <a:xfrm>
                          <a:off x="0" y="0"/>
                          <a:ext cx="5890320" cy="2316600"/>
                        </a:xfrm>
                        <a:prstGeom prst="rect">
                          <a:avLst/>
                        </a:prstGeom>
                        <a:solidFill>
                          <a:srgbClr val="ffffff"/>
                        </a:solidFill>
                        <a:ln w="9360">
                          <a:solidFill>
                            <a:srgbClr val="000000"/>
                          </a:solidFill>
                          <a:miter/>
                        </a:ln>
                      </wps:spPr>
                      <wps:style>
                        <a:lnRef idx="0"/>
                        <a:fillRef idx="0"/>
                        <a:effectRef idx="0"/>
                        <a:fontRef idx="minor"/>
                      </wps:style>
                      <wps:txbx>
                        <w:txbxContent>
                          <w:p>
                            <w:pPr>
                              <w:pStyle w:val="Abstract"/>
                              <w:spacing w:before="300" w:after="300"/>
                              <w:rPr>
                                <w:color w:val="auto"/>
                              </w:rPr>
                            </w:pPr>
                            <w:r>
                              <w:rPr>
                                <w:b/>
                                <w:color w:val="auto"/>
                              </w:rPr>
                              <w:t>What’s new?</w:t>
                            </w:r>
                          </w:p>
                          <w:p>
                            <w:pPr>
                              <w:pStyle w:val="Abstract"/>
                              <w:numPr>
                                <w:ilvl w:val="0"/>
                                <w:numId w:val="1"/>
                              </w:numPr>
                              <w:rPr>
                                <w:color w:val="auto"/>
                              </w:rPr>
                            </w:pPr>
                            <w:r>
                              <w:rPr>
                                <w:color w:val="auto"/>
                              </w:rPr>
                              <w:t xml:space="preserve">Transferring clinical prediction models should warrant caution, as the </w:t>
                            </w:r>
                            <w:del w:id="20" w:author="Unknown Author" w:date="2020-04-20T08:48:55Z">
                              <w:r>
                                <w:rPr>
                                  <w:color w:val="auto"/>
                                </w:rPr>
                                <w:delText>outcomes</w:delText>
                              </w:r>
                            </w:del>
                            <w:ins w:id="21" w:author="Unknown Author" w:date="2020-04-20T08:48:55Z">
                              <w:r>
                                <w:rPr>
                                  <w:color w:val="auto"/>
                                </w:rPr>
                                <w:t xml:space="preserve">effects on mistriage </w:t>
                              </w:r>
                            </w:ins>
                            <w:ins w:id="22" w:author="Unknown Author" w:date="2020-04-20T08:49:00Z">
                              <w:r>
                                <w:rPr>
                                  <w:color w:val="auto"/>
                                </w:rPr>
                                <w:t>rates</w:t>
                              </w:r>
                            </w:ins>
                            <w:r>
                              <w:rPr>
                                <w:color w:val="auto"/>
                              </w:rPr>
                              <w:t xml:space="preserve"> might vary depending on the care context.</w:t>
                            </w:r>
                          </w:p>
                          <w:p>
                            <w:pPr>
                              <w:pStyle w:val="Abstract"/>
                              <w:numPr>
                                <w:ilvl w:val="0"/>
                                <w:numId w:val="1"/>
                              </w:numPr>
                              <w:rPr>
                                <w:color w:val="auto"/>
                              </w:rPr>
                            </w:pPr>
                            <w:r>
                              <w:rPr>
                                <w:color w:val="auto"/>
                              </w:rPr>
                              <w:t xml:space="preserve">Overtriage is </w:t>
                            </w:r>
                            <w:del w:id="23" w:author="Dell Saulnier" w:date="2020-04-17T09:54:00Z">
                              <w:r>
                                <w:rPr>
                                  <w:color w:val="auto"/>
                                </w:rPr>
                                <w:delText xml:space="preserve">generally </w:delText>
                              </w:r>
                            </w:del>
                            <w:r>
                              <w:rPr>
                                <w:color w:val="auto"/>
                              </w:rPr>
                              <w:t>more affected by model transfer than undertriage. Some transfers leading to improved overtriage also lead to worse performance in terms of undertriage.</w:t>
                            </w:r>
                          </w:p>
                          <w:p>
                            <w:pPr>
                              <w:pStyle w:val="Abstract"/>
                              <w:numPr>
                                <w:ilvl w:val="0"/>
                                <w:numId w:val="1"/>
                              </w:numPr>
                              <w:spacing w:before="300" w:after="300"/>
                              <w:rPr>
                                <w:color w:val="auto"/>
                              </w:rPr>
                            </w:pPr>
                            <w:del w:id="24" w:author="Dell Saulnier" w:date="2020-04-17T09:54:00Z">
                              <w:r>
                                <w:rPr>
                                  <w:color w:val="auto"/>
                                </w:rPr>
                                <w:delText>This study suggests that c</w:delText>
                              </w:r>
                            </w:del>
                            <w:ins w:id="25" w:author="Dell Saulnier" w:date="2020-04-17T09:54:00Z">
                              <w:r>
                                <w:rPr>
                                  <w:color w:val="auto"/>
                                </w:rPr>
                                <w:t>C</w:t>
                              </w:r>
                            </w:ins>
                            <w:r>
                              <w:rPr>
                                <w:color w:val="auto"/>
                              </w:rPr>
                              <w:t>linical prediction models for early trauma care could be developed in settings with a high volume of trauma patients, as these models generally perform better after transfer, but only in terms of mistriage.</w:t>
                            </w:r>
                          </w:p>
                        </w:txbxContent>
                      </wps:txbx>
                      <wps:bodyPr>
                        <a:noAutofit/>
                      </wps:bodyPr>
                    </wps:wsp>
                  </a:graphicData>
                </a:graphic>
              </wp:anchor>
            </w:drawing>
          </mc:Choice>
          <mc:Fallback>
            <w:pict>
              <v:rect id="shape_0" ID="Textruta 2" fillcolor="white" stroked="t" style="position:absolute;margin-left:2.35pt;margin-top:40.9pt;width:463.75pt;height:182.35pt" wp14:anchorId="6B6822C8">
                <w10:wrap type="square"/>
                <v:fill o:detectmouseclick="t" type="solid" color2="black"/>
                <v:stroke color="black" weight="9360" joinstyle="miter" endcap="flat"/>
                <v:textbox>
                  <w:txbxContent>
                    <w:p>
                      <w:pPr>
                        <w:pStyle w:val="Abstract"/>
                        <w:spacing w:before="300" w:after="300"/>
                        <w:rPr>
                          <w:color w:val="auto"/>
                        </w:rPr>
                      </w:pPr>
                      <w:r>
                        <w:rPr>
                          <w:b/>
                          <w:color w:val="auto"/>
                        </w:rPr>
                        <w:t>What’s new?</w:t>
                      </w:r>
                    </w:p>
                    <w:p>
                      <w:pPr>
                        <w:pStyle w:val="Abstract"/>
                        <w:numPr>
                          <w:ilvl w:val="0"/>
                          <w:numId w:val="1"/>
                        </w:numPr>
                        <w:rPr>
                          <w:color w:val="auto"/>
                        </w:rPr>
                      </w:pPr>
                      <w:r>
                        <w:rPr>
                          <w:color w:val="auto"/>
                        </w:rPr>
                        <w:t xml:space="preserve">Transferring clinical prediction models should warrant caution, as the </w:t>
                      </w:r>
                      <w:del w:id="26" w:author="Unknown Author" w:date="2020-04-20T08:48:55Z">
                        <w:r>
                          <w:rPr>
                            <w:color w:val="auto"/>
                          </w:rPr>
                          <w:delText>outcomes</w:delText>
                        </w:r>
                      </w:del>
                      <w:ins w:id="27" w:author="Unknown Author" w:date="2020-04-20T08:48:55Z">
                        <w:r>
                          <w:rPr>
                            <w:color w:val="auto"/>
                          </w:rPr>
                          <w:t xml:space="preserve">effects on mistriage </w:t>
                        </w:r>
                      </w:ins>
                      <w:ins w:id="28" w:author="Unknown Author" w:date="2020-04-20T08:49:00Z">
                        <w:r>
                          <w:rPr>
                            <w:color w:val="auto"/>
                          </w:rPr>
                          <w:t>rates</w:t>
                        </w:r>
                      </w:ins>
                      <w:r>
                        <w:rPr>
                          <w:color w:val="auto"/>
                        </w:rPr>
                        <w:t xml:space="preserve"> might vary depending on the care context.</w:t>
                      </w:r>
                    </w:p>
                    <w:p>
                      <w:pPr>
                        <w:pStyle w:val="Abstract"/>
                        <w:numPr>
                          <w:ilvl w:val="0"/>
                          <w:numId w:val="1"/>
                        </w:numPr>
                        <w:rPr>
                          <w:color w:val="auto"/>
                        </w:rPr>
                      </w:pPr>
                      <w:r>
                        <w:rPr>
                          <w:color w:val="auto"/>
                        </w:rPr>
                        <w:t xml:space="preserve">Overtriage is </w:t>
                      </w:r>
                      <w:del w:id="29" w:author="Dell Saulnier" w:date="2020-04-17T09:54:00Z">
                        <w:r>
                          <w:rPr>
                            <w:color w:val="auto"/>
                          </w:rPr>
                          <w:delText xml:space="preserve">generally </w:delText>
                        </w:r>
                      </w:del>
                      <w:r>
                        <w:rPr>
                          <w:color w:val="auto"/>
                        </w:rPr>
                        <w:t>more affected by model transfer than undertriage. Some transfers leading to improved overtriage also lead to worse performance in terms of undertriage.</w:t>
                      </w:r>
                    </w:p>
                    <w:p>
                      <w:pPr>
                        <w:pStyle w:val="Abstract"/>
                        <w:numPr>
                          <w:ilvl w:val="0"/>
                          <w:numId w:val="1"/>
                        </w:numPr>
                        <w:spacing w:before="300" w:after="300"/>
                        <w:rPr>
                          <w:color w:val="auto"/>
                        </w:rPr>
                      </w:pPr>
                      <w:del w:id="30" w:author="Dell Saulnier" w:date="2020-04-17T09:54:00Z">
                        <w:r>
                          <w:rPr>
                            <w:color w:val="auto"/>
                          </w:rPr>
                          <w:delText>This study suggests that c</w:delText>
                        </w:r>
                      </w:del>
                      <w:ins w:id="31" w:author="Dell Saulnier" w:date="2020-04-17T09:54:00Z">
                        <w:r>
                          <w:rPr>
                            <w:color w:val="auto"/>
                          </w:rPr>
                          <w:t>C</w:t>
                        </w:r>
                      </w:ins>
                      <w:r>
                        <w:rPr>
                          <w:color w:val="auto"/>
                        </w:rPr>
                        <w:t>linical prediction models for early trauma care could be developed in settings with a high volume of trauma patients, as these models generally perform better after transfer, but only in terms of mistriage.</w:t>
                      </w:r>
                    </w:p>
                  </w:txbxContent>
                </v:textbox>
              </v:rect>
            </w:pict>
          </mc:Fallback>
        </mc:AlternateContent>
      </w:r>
      <w:r>
        <w:rPr>
          <w:b/>
          <w:lang w:val="en-GB"/>
        </w:rPr>
        <w:t>Keywords:</w:t>
      </w:r>
      <w:r>
        <w:rPr>
          <w:lang w:val="en-GB"/>
        </w:rPr>
        <w:t xml:space="preserve"> Trauma, Clinical prediction model, Transferability, Mistriage, Undertriage, Overtriage</w:t>
      </w:r>
    </w:p>
    <w:p>
      <w:pPr>
        <w:pStyle w:val="Heading1"/>
        <w:spacing w:lineRule="auto" w:line="360"/>
        <w:rPr>
          <w:lang w:val="en-GB"/>
        </w:rPr>
      </w:pPr>
      <w:r>
        <w:rPr>
          <w:lang w:val="en-GB"/>
        </w:rPr>
      </w:r>
    </w:p>
    <w:p>
      <w:pPr>
        <w:pStyle w:val="Heading1"/>
        <w:spacing w:lineRule="auto" w:line="360"/>
        <w:rPr>
          <w:lang w:val="en-GB"/>
        </w:rPr>
      </w:pPr>
      <w:r>
        <w:rPr>
          <w:lang w:val="en-GB"/>
        </w:rPr>
        <w:t>Introduction</w:t>
      </w:r>
    </w:p>
    <w:p>
      <w:pPr>
        <w:pStyle w:val="FirstParagraph"/>
        <w:spacing w:lineRule="auto" w:line="360"/>
        <w:rPr>
          <w:lang w:val="en-GB"/>
        </w:rPr>
      </w:pPr>
      <w:r>
        <w:rPr>
          <w:lang w:val="en-GB"/>
        </w:rPr>
        <w:t>Trauma, defined as physical injuries to a host by outside objects [1], accounts for approximately 458.5 million hospital visits annually across the globe [2] and around four million deaths [3, 4]. Each year, 9% of global deaths are the result of trauma, with the leading causes being road traffic accidents, suicide, and homicide. Predictions indicate that the incidence of trauma due to these causes is likely to increase by 2030 [5].</w:t>
      </w:r>
    </w:p>
    <w:p>
      <w:pPr>
        <w:pStyle w:val="TextBody"/>
        <w:spacing w:lineRule="auto" w:line="360"/>
        <w:rPr/>
      </w:pPr>
      <w:r>
        <w:rPr>
          <w:lang w:val="en-GB"/>
        </w:rPr>
        <w:t xml:space="preserve">In a typical high-resource setting, the initial management of trauma is performed on the scene by </w:t>
      </w:r>
      <w:del w:id="32" w:author="Dell Saulnier" w:date="2020-04-17T10:15:00Z">
        <w:r>
          <w:rPr>
            <w:lang w:val="en-GB"/>
          </w:rPr>
          <w:delText>E</w:delText>
        </w:r>
      </w:del>
      <w:ins w:id="33" w:author="Dell Saulnier" w:date="2020-04-17T10:15:00Z">
        <w:commentRangeStart w:id="0"/>
        <w:r>
          <w:rPr>
            <w:lang w:val="en-GB"/>
          </w:rPr>
          <w:t>e</w:t>
        </w:r>
      </w:ins>
      <w:r>
        <w:rPr>
          <w:lang w:val="en-GB"/>
        </w:rPr>
        <w:t xml:space="preserve">mergency </w:t>
      </w:r>
      <w:del w:id="34" w:author="Dell Saulnier" w:date="2020-04-17T10:15:00Z">
        <w:r>
          <w:rPr>
            <w:lang w:val="en-GB"/>
          </w:rPr>
          <w:delText>M</w:delText>
        </w:r>
      </w:del>
      <w:ins w:id="35" w:author="Dell Saulnier" w:date="2020-04-17T10:15:00Z">
        <w:r>
          <w:rPr>
            <w:lang w:val="en-GB"/>
          </w:rPr>
          <w:t>m</w:t>
        </w:r>
      </w:ins>
      <w:r>
        <w:rPr>
          <w:lang w:val="en-GB"/>
        </w:rPr>
        <w:t xml:space="preserve">edical </w:t>
      </w:r>
      <w:del w:id="36" w:author="Dell Saulnier" w:date="2020-04-17T10:15:00Z">
        <w:r>
          <w:rPr>
            <w:lang w:val="en-GB"/>
          </w:rPr>
          <w:delText>S</w:delText>
        </w:r>
      </w:del>
      <w:ins w:id="37" w:author="Dell Saulnier" w:date="2020-04-17T10:15:00Z">
        <w:r>
          <w:rPr>
            <w:lang w:val="en-GB"/>
          </w:rPr>
          <w:t>s</w:t>
        </w:r>
      </w:ins>
      <w:r>
        <w:rPr>
          <w:lang w:val="en-GB"/>
        </w:rPr>
        <w:t>ervices</w:t>
      </w:r>
      <w:del w:id="38" w:author="Dell Saulnier" w:date="2020-04-17T10:15:00Z">
        <w:r>
          <w:rPr>
            <w:lang w:val="en-GB"/>
          </w:rPr>
          <w:delText xml:space="preserve"> (EMS)</w:delText>
        </w:r>
      </w:del>
      <w:r>
        <w:rPr>
          <w:lang w:val="en-GB"/>
        </w:rPr>
      </w:r>
      <w:ins w:id="39" w:author="Martin Gerdin Wärnberg" w:date="2020-04-20T08:52:00Z">
        <w:commentRangeEnd w:id="0"/>
        <w:r>
          <w:commentReference w:id="0"/>
        </w:r>
        <w:r>
          <w:rPr>
            <w:lang w:val="en-GB"/>
          </w:rPr>
          <w:commentReference w:id="1"/>
        </w:r>
      </w:ins>
      <w:del w:id="40" w:author="Martin Gerdin Wärnberg" w:date="2020-04-20T08:51:42Z">
        <w:r>
          <w:rPr>
            <w:lang w:val="en-GB"/>
          </w:rPr>
          <w:commentReference w:id="2"/>
        </w:r>
      </w:del>
      <w:r>
        <w:rPr>
          <w:lang w:val="en-GB"/>
        </w:rPr>
        <w:t>. Patient data and vital signs are transferred to the receiving hospital. This information is then evaluated using a system to determine the level of trauma, prepare adequate resources [6] and dictate whether a full or limited trauma team is activated [7].</w:t>
      </w:r>
    </w:p>
    <w:p>
      <w:pPr>
        <w:pStyle w:val="TextBody"/>
        <w:spacing w:lineRule="auto" w:line="360"/>
        <w:rPr>
          <w:lang w:val="en-GB"/>
        </w:rPr>
      </w:pPr>
      <w:r>
        <w:rPr>
          <w:lang w:val="en-GB"/>
        </w:rPr>
        <w:t xml:space="preserve">Systems that determine the level of trauma during early trauma care can be based on clinical prediction models. Models differ in quality and characteristics but generally perform well at predicting survival [8]. Many models are developed in a single, standardized context, such as a major trauma centre, </w:t>
      </w:r>
      <w:del w:id="41" w:author="Dell Saulnier" w:date="2020-04-17T10:16:00Z">
        <w:r>
          <w:rPr>
            <w:lang w:val="en-GB"/>
          </w:rPr>
          <w:delText xml:space="preserve">but </w:delText>
        </w:r>
      </w:del>
      <w:ins w:id="42" w:author="Dell Saulnier" w:date="2020-04-17T10:16:00Z">
        <w:r>
          <w:rPr>
            <w:lang w:val="en-GB"/>
          </w:rPr>
          <w:t xml:space="preserve">and </w:t>
        </w:r>
      </w:ins>
      <w:r>
        <w:rPr>
          <w:lang w:val="en-GB"/>
        </w:rPr>
        <w:t>are then implemented in different contexts [9].</w:t>
      </w:r>
    </w:p>
    <w:p>
      <w:pPr>
        <w:pStyle w:val="TextBody"/>
        <w:spacing w:lineRule="auto" w:line="360"/>
        <w:rPr>
          <w:lang w:val="en-GB"/>
        </w:rPr>
      </w:pPr>
      <w:r>
        <w:rPr>
          <w:lang w:val="en-GB"/>
        </w:rPr>
        <w:t xml:space="preserve">What is not fully understood is how this transfer affects model performance. Previous research has shown that model performance in terms of calibration can be adversely affected [9]. However, </w:t>
      </w:r>
      <w:del w:id="43" w:author="Dell Saulnier" w:date="2020-04-17T10:17:00Z">
        <w:r>
          <w:rPr>
            <w:lang w:val="en-GB"/>
          </w:rPr>
          <w:delText>the aforementioned research</w:delText>
        </w:r>
      </w:del>
      <w:ins w:id="44" w:author="Dell Saulnier" w:date="2020-04-17T10:17:00Z">
        <w:r>
          <w:rPr>
            <w:lang w:val="en-GB"/>
          </w:rPr>
          <w:t>that study assessed</w:t>
        </w:r>
      </w:ins>
      <w:del w:id="45" w:author="Dell Saulnier" w:date="2020-04-17T10:17:00Z">
        <w:r>
          <w:rPr>
            <w:lang w:val="en-GB"/>
          </w:rPr>
          <w:delText xml:space="preserve"> studied</w:delText>
        </w:r>
      </w:del>
      <w:r>
        <w:rPr>
          <w:lang w:val="en-GB"/>
        </w:rPr>
        <w:t xml:space="preserve"> model transfers between substantially different settings (India and US) and did not assess more clinically relevant performance measures, such as misclassification.</w:t>
      </w:r>
    </w:p>
    <w:p>
      <w:pPr>
        <w:pStyle w:val="TextBody"/>
        <w:spacing w:lineRule="auto" w:line="360"/>
        <w:rPr>
          <w:lang w:val="en-GB"/>
        </w:rPr>
      </w:pPr>
      <w:r>
        <w:rPr>
          <w:lang w:val="en-GB"/>
        </w:rPr>
        <w:t>In trauma, misclassification is often referred to as mistriage. Triage refers to the classification of trauma severity as minor or major. Mistriage can be subdivided into overtriage, which is the incorrect classification of a patient with minor trauma as one with major trauma, or undertriage, which is the incorrect classification of a patient with major trauma as one with minor trauma. Mistriage can ultimately lead to decreased patient survival and is also detrimental to patient care and the distribution of resources [7].</w:t>
      </w:r>
    </w:p>
    <w:p>
      <w:pPr>
        <w:pStyle w:val="TextBody"/>
        <w:spacing w:lineRule="auto" w:line="360"/>
        <w:rPr/>
      </w:pPr>
      <w:del w:id="46" w:author="Martin Gerdin Wärnberg" w:date="2020-04-20T08:53:59Z">
        <w:r>
          <w:rPr>
            <w:lang w:val="en-GB"/>
          </w:rPr>
          <w:delText>Thus,</w:delText>
        </w:r>
      </w:del>
      <w:del w:id="47" w:author="Martin Gerdin Wärnberg" w:date="2020-04-20T08:54:00Z">
        <w:r>
          <w:rPr>
            <w:lang w:val="en-GB"/>
          </w:rPr>
          <w:delText xml:space="preserve"> t</w:delText>
        </w:r>
      </w:del>
      <w:ins w:id="48" w:author="Martin Gerdin Wärnberg" w:date="2020-04-20T08:54:01Z">
        <w:r>
          <w:rPr>
            <w:lang w:val="en-GB"/>
          </w:rPr>
          <w:t>T</w:t>
        </w:r>
      </w:ins>
      <w:r>
        <w:rPr>
          <w:lang w:val="en-GB"/>
        </w:rPr>
        <w:t>he effect of model transfers between care contexts within a single healthcare system, as well as the effect of such transfers on mistriage, have not been studied and represent substantial knowledge gaps. The aim of this study was to assess how transfers of clinical prediction models for early trauma care between different care contexts within a single health system affect mistriage rates.</w:t>
      </w:r>
    </w:p>
    <w:p>
      <w:pPr>
        <w:pStyle w:val="Heading1"/>
        <w:spacing w:lineRule="auto" w:line="360"/>
        <w:rPr>
          <w:lang w:val="en-GB"/>
          <w:ins w:id="49" w:author="Dell Saulnier" w:date="2020-04-17T10:32:00Z"/>
        </w:rPr>
      </w:pPr>
      <w:bookmarkStart w:id="0" w:name="materials-and-methods"/>
      <w:bookmarkEnd w:id="0"/>
      <w:r>
        <w:rPr>
          <w:lang w:val="en-GB"/>
        </w:rPr>
        <w:t>Materials and methods</w:t>
      </w:r>
    </w:p>
    <w:p>
      <w:pPr>
        <w:pStyle w:val="Heading2"/>
        <w:spacing w:lineRule="auto" w:line="360"/>
        <w:rPr/>
      </w:pPr>
      <w:ins w:id="50" w:author="Martin Gerdin Wärnberg" w:date="2020-04-20T08:54:31Z">
        <w:r>
          <w:rPr>
            <w:lang w:val="en-GB"/>
          </w:rPr>
          <w:t>Design</w:t>
        </w:r>
      </w:ins>
    </w:p>
    <w:p>
      <w:pPr>
        <w:pStyle w:val="TextBody"/>
        <w:pPrChange w:id="0" w:author="Dell Saulnier" w:date="2020-04-17T10:32:00Z">
          <w:pPr>
            <w:spacing w:lineRule="auto" w:line="360"/>
          </w:pPr>
        </w:pPrChange>
        <w:rPr/>
      </w:pPr>
      <w:ins w:id="51" w:author="Dell Saulnier" w:date="2020-04-17T10:32:00Z">
        <w:commentRangeStart w:id="3"/>
        <w:r>
          <w:rPr>
            <w:lang w:val="en-GB"/>
          </w:rPr>
          <w:t xml:space="preserve">The study is a registry-based cohort study </w:t>
        </w:r>
      </w:ins>
      <w:ins w:id="52" w:author="Dell Saulnier" w:date="2020-04-17T10:34:00Z">
        <w:r>
          <w:rPr>
            <w:lang w:val="en-GB"/>
          </w:rPr>
          <w:t>that used</w:t>
        </w:r>
      </w:ins>
      <w:ins w:id="53" w:author="Dell Saulnier" w:date="2020-04-17T10:35:00Z">
        <w:r>
          <w:rPr>
            <w:lang w:val="en-GB"/>
          </w:rPr>
          <w:t>…</w:t>
        </w:r>
      </w:ins>
      <w:r>
        <w:rPr>
          <w:lang w:val="en-GB"/>
        </w:rPr>
      </w:r>
      <w:ins w:id="54" w:author="Martin Gerdin Wärnberg" w:date="2020-04-20T08:54:49Z">
        <w:commentRangeEnd w:id="3"/>
        <w:r>
          <w:commentReference w:id="3"/>
        </w:r>
        <w:r>
          <w:rPr>
            <w:lang w:val="en-GB"/>
          </w:rPr>
          <w:commentReference w:id="4"/>
        </w:r>
      </w:ins>
    </w:p>
    <w:p>
      <w:pPr>
        <w:pStyle w:val="Heading2"/>
        <w:spacing w:lineRule="auto" w:line="360"/>
        <w:rPr>
          <w:lang w:val="en-GB"/>
        </w:rPr>
      </w:pPr>
      <w:bookmarkStart w:id="1" w:name="study-design"/>
      <w:bookmarkEnd w:id="1"/>
      <w:r>
        <w:rPr>
          <w:lang w:val="en-GB"/>
        </w:rPr>
        <w:t>Source of data</w:t>
      </w:r>
    </w:p>
    <w:p>
      <w:pPr>
        <w:pStyle w:val="FirstParagraph"/>
        <w:spacing w:lineRule="auto" w:line="360"/>
        <w:rPr/>
      </w:pPr>
      <w:r>
        <w:rPr>
          <w:lang w:val="en-GB"/>
        </w:rPr>
        <w:t>A registry-based cohort study was conducted</w:t>
      </w:r>
      <w:ins w:id="55" w:author="Dell Saulnier" w:date="2020-04-17T10:18:00Z">
        <w:r>
          <w:rPr>
            <w:lang w:val="en-GB"/>
          </w:rPr>
          <w:t xml:space="preserve"> using </w:t>
        </w:r>
      </w:ins>
      <w:del w:id="56" w:author="Dell Saulnier" w:date="2020-04-17T10:18:00Z">
        <w:r>
          <w:rPr>
            <w:lang w:val="en-GB"/>
          </w:rPr>
          <w:delText xml:space="preserve">. </w:delText>
        </w:r>
      </w:del>
      <w:r>
        <w:rPr>
          <w:lang w:val="en-GB"/>
        </w:rPr>
        <w:t>Sweden</w:t>
      </w:r>
      <w:ins w:id="57" w:author="Dell Saulnier" w:date="2020-04-17T10:18:00Z">
        <w:r>
          <w:rPr>
            <w:lang w:val="en-GB"/>
          </w:rPr>
          <w:t>’s</w:t>
        </w:r>
      </w:ins>
      <w:r>
        <w:rPr>
          <w:lang w:val="en-GB"/>
        </w:rPr>
        <w:t xml:space="preserve"> </w:t>
      </w:r>
      <w:del w:id="58" w:author="Dell Saulnier" w:date="2020-04-17T10:18:00Z">
        <w:r>
          <w:rPr>
            <w:lang w:val="en-GB"/>
          </w:rPr>
          <w:delText xml:space="preserve">has a </w:delText>
        </w:r>
      </w:del>
      <w:r>
        <w:rPr>
          <w:lang w:val="en-GB"/>
        </w:rPr>
        <w:t>national</w:t>
      </w:r>
      <w:del w:id="59" w:author="Dell Saulnier" w:date="2020-04-17T10:18:00Z">
        <w:r>
          <w:rPr>
            <w:lang w:val="en-GB"/>
          </w:rPr>
          <w:delText>ly encompassing</w:delText>
        </w:r>
      </w:del>
      <w:r>
        <w:rPr>
          <w:lang w:val="en-GB"/>
        </w:rPr>
        <w:t xml:space="preserve"> trauma registry</w:t>
      </w:r>
      <w:ins w:id="60" w:author="Dell Saulnier" w:date="2020-04-17T10:18:00Z">
        <w:r>
          <w:rPr>
            <w:lang w:val="en-GB"/>
          </w:rPr>
          <w:t>,</w:t>
        </w:r>
      </w:ins>
      <w:r>
        <w:rPr>
          <w:lang w:val="en-GB"/>
        </w:rPr>
        <w:t xml:space="preserve"> </w:t>
      </w:r>
      <w:del w:id="61" w:author="Dell Saulnier" w:date="2020-04-17T10:18:00Z">
        <w:r>
          <w:rPr>
            <w:lang w:val="en-GB"/>
          </w:rPr>
          <w:delText xml:space="preserve">called </w:delText>
        </w:r>
      </w:del>
      <w:r>
        <w:rPr>
          <w:lang w:val="en-GB"/>
        </w:rPr>
        <w:t xml:space="preserve">SweTrau. </w:t>
      </w:r>
      <w:ins w:id="62" w:author="Dell Saulnier" w:date="2020-04-17T10:20:00Z">
        <w:r>
          <w:rPr>
            <w:lang w:val="en-GB"/>
          </w:rPr>
          <w:t>At the time of the study</w:t>
        </w:r>
      </w:ins>
      <w:ins w:id="63" w:author="Dell Saulnier" w:date="2020-04-17T10:19:00Z">
        <w:r>
          <w:rPr>
            <w:lang w:val="en-GB"/>
          </w:rPr>
          <w:t>,</w:t>
        </w:r>
      </w:ins>
      <w:ins w:id="64" w:author="Dell Saulnier" w:date="2020-04-17T10:20:00Z">
        <w:r>
          <w:rPr>
            <w:lang w:val="en-GB"/>
          </w:rPr>
          <w:t xml:space="preserve"> </w:t>
        </w:r>
      </w:ins>
      <w:ins w:id="65" w:author="Dell Saulnier" w:date="2020-04-17T10:21:00Z">
        <w:r>
          <w:rPr>
            <w:lang w:val="en-GB"/>
          </w:rPr>
          <w:t>the register consisted of 55 000 trauma cases</w:t>
        </w:r>
      </w:ins>
      <w:ins w:id="66" w:author="Dell Saulnier" w:date="2020-04-17T10:22:00Z">
        <w:r>
          <w:rPr>
            <w:lang w:val="en-GB"/>
          </w:rPr>
          <w:t xml:space="preserve">, recorded from </w:t>
        </w:r>
      </w:ins>
      <w:ins w:id="67" w:author="Dell Saulnier" w:date="2020-04-17T10:19:00Z">
        <w:r>
          <w:rPr>
            <w:lang w:val="en-GB"/>
          </w:rPr>
          <w:t>52 of Sweden’s 55 hospitals</w:t>
        </w:r>
      </w:ins>
      <w:ins w:id="68" w:author="Dell Saulnier" w:date="2020-04-17T10:22:00Z">
        <w:r>
          <w:rPr>
            <w:lang w:val="en-GB"/>
          </w:rPr>
          <w:t xml:space="preserve"> [11]</w:t>
        </w:r>
      </w:ins>
      <w:ins w:id="69" w:author="Dell Saulnier" w:date="2020-04-17T10:19:00Z">
        <w:r>
          <w:rPr>
            <w:lang w:val="en-GB"/>
          </w:rPr>
          <w:t xml:space="preserve">. </w:t>
        </w:r>
      </w:ins>
      <w:commentRangeStart w:id="5"/>
      <w:r>
        <w:rPr>
          <w:lang w:val="en-GB"/>
        </w:rPr>
        <w:t>SweTrau data was used to create clinical prediction models, which were then transferred between different care contexts to study the effects on mistriage. The study and analysis plans were made publicly available before the research was undertaken [10].</w:t>
      </w:r>
      <w:ins w:id="70" w:author="Martin Gerdin Wärnberg" w:date="2020-04-20T08:55:43Z">
        <w:commentRangeEnd w:id="5"/>
        <w:r>
          <w:commentReference w:id="5"/>
        </w:r>
        <w:r>
          <w:rPr>
            <w:lang w:val="en-GB"/>
          </w:rPr>
        </w:r>
      </w:ins>
    </w:p>
    <w:p>
      <w:pPr>
        <w:pStyle w:val="Heading2"/>
        <w:spacing w:lineRule="auto" w:line="360"/>
        <w:rPr/>
      </w:pPr>
      <w:del w:id="71" w:author="Dell Saulnier" w:date="2020-04-17T10:22:00Z">
        <w:r>
          <w:rPr>
            <w:b w:val="false"/>
            <w:bCs w:val="false"/>
            <w:i/>
            <w:iCs/>
            <w:sz w:val="24"/>
            <w:szCs w:val="24"/>
            <w:lang w:val="en-GB"/>
          </w:rPr>
          <w:delText>Setting</w:delText>
        </w:r>
      </w:del>
    </w:p>
    <w:p>
      <w:pPr>
        <w:pStyle w:val="FirstParagraph"/>
        <w:spacing w:lineRule="auto" w:line="360"/>
        <w:rPr/>
      </w:pPr>
      <w:del w:id="72" w:author="Dell Saulnier" w:date="2020-04-17T10:22:00Z">
        <w:r>
          <w:rPr>
            <w:lang w:val="en-GB"/>
          </w:rPr>
          <w:delText>Today, 52 of the 55 Swedish hospitals record trauma cases in SweTrau. Currently, the registry includes 55 000 cases. [11].</w:delText>
        </w:r>
      </w:del>
    </w:p>
    <w:p>
      <w:pPr>
        <w:pStyle w:val="Heading2"/>
        <w:spacing w:lineRule="auto" w:line="360"/>
        <w:rPr/>
      </w:pPr>
      <w:bookmarkStart w:id="2" w:name="participants"/>
      <w:bookmarkEnd w:id="2"/>
      <w:r>
        <w:rPr>
          <w:lang w:val="en-GB"/>
        </w:rPr>
        <w:t>Participants</w:t>
      </w:r>
    </w:p>
    <w:p>
      <w:pPr>
        <w:pStyle w:val="FirstParagraph"/>
        <w:spacing w:lineRule="auto" w:line="360"/>
        <w:rPr/>
      </w:pPr>
      <w:r>
        <w:rPr>
          <w:lang w:val="en-GB"/>
        </w:rPr>
        <w:t>The eligibility criteria were adult patients aged 15 years or above registered in SweTrau between 2011 and 2016.</w:t>
      </w:r>
      <w:ins w:id="73" w:author="Martin Gerdin Wärnberg" w:date="2020-04-20T08:56:30Z">
        <w:r>
          <w:rPr>
            <w:lang w:val="en-GB"/>
          </w:rPr>
          <w:t xml:space="preserve"> </w:t>
        </w:r>
      </w:ins>
      <w:ins w:id="74" w:author="Martin Gerdin Wärnberg" w:date="2020-04-20T08:56:30Z">
        <w:r>
          <w:rPr>
            <w:lang w:val="en-GB"/>
          </w:rPr>
          <w:t>This time period was determined by the ethical approval.</w:t>
        </w:r>
      </w:ins>
      <w:r>
        <w:rPr>
          <w:lang w:val="en-GB"/>
        </w:rPr>
        <w:t xml:space="preserve"> The study</w:t>
      </w:r>
      <w:commentRangeStart w:id="6"/>
      <w:r>
        <w:rPr>
          <w:lang w:val="en-GB"/>
        </w:rPr>
        <w:t xml:space="preserve"> </w:t>
      </w:r>
      <w:ins w:id="75" w:author="Martin Gerdin Wärnberg" w:date="2020-04-20T08:57:13Z">
        <w:r>
          <w:rPr>
            <w:lang w:val="en-GB"/>
          </w:rPr>
          <w:t>focused on</w:t>
        </w:r>
      </w:ins>
      <w:ins w:id="76" w:author="Martin Gerdin Wärnberg" w:date="2020-04-20T08:57:13Z">
        <w:r>
          <w:rPr>
            <w:lang w:val="en-GB"/>
          </w:rPr>
        </w:r>
      </w:ins>
      <w:del w:id="77" w:author="Martin Gerdin Wärnberg" w:date="2020-04-20T08:57:17Z">
        <w:commentRangeEnd w:id="6"/>
        <w:r>
          <w:commentReference w:id="6"/>
        </w:r>
        <w:r>
          <w:rPr>
            <w:lang w:val="en-GB"/>
          </w:rPr>
          <w:delText>aimed to assess</w:delText>
        </w:r>
      </w:del>
      <w:r>
        <w:rPr>
          <w:lang w:val="en-GB"/>
        </w:rPr>
        <w:t xml:space="preserve"> adult trauma and not paediatric trauma, which differs in physiology, triage and initial care [12]. The Swedish guidelines for trauma activation define children as individuals aged &lt;15 years [13]. Patients with missing date and time of trauma were excluded.</w:t>
      </w:r>
    </w:p>
    <w:p>
      <w:pPr>
        <w:pStyle w:val="TextBody"/>
        <w:spacing w:before="0" w:after="0"/>
        <w:rPr>
          <w:b/>
          <w:b/>
          <w:bCs/>
          <w:sz w:val="28"/>
          <w:szCs w:val="28"/>
          <w:lang w:val="en-GB"/>
        </w:rPr>
      </w:pPr>
      <w:r>
        <w:rPr>
          <w:b/>
          <w:bCs/>
          <w:sz w:val="28"/>
          <w:szCs w:val="28"/>
          <w:lang w:val="en-GB"/>
        </w:rPr>
        <w:t>Outcome</w:t>
      </w:r>
    </w:p>
    <w:p>
      <w:pPr>
        <w:pStyle w:val="Heading3"/>
        <w:spacing w:lineRule="auto" w:line="360" w:before="0" w:after="200"/>
        <w:rPr>
          <w:lang w:val="en-GB"/>
        </w:rPr>
      </w:pPr>
      <w:r>
        <w:rPr>
          <w:lang w:val="en-GB"/>
        </w:rPr>
        <w:t>Model outcome</w:t>
      </w:r>
    </w:p>
    <w:p>
      <w:pPr>
        <w:pStyle w:val="FirstParagraph"/>
        <w:spacing w:lineRule="auto" w:line="360"/>
        <w:rPr>
          <w:lang w:val="en-GB"/>
        </w:rPr>
      </w:pPr>
      <w:r>
        <w:rPr>
          <w:lang w:val="en-GB"/>
        </w:rPr>
        <w:t xml:space="preserve">The outcome used to develop the clinical prediction models was all-cause mortality within 30 days of trauma. This outcome was selected as many established prediction models </w:t>
      </w:r>
      <w:r>
        <w:rPr>
          <w:color w:val="000000"/>
        </w:rPr>
        <w:t>were developed with mortality as the outcome [14-17].</w:t>
      </w:r>
    </w:p>
    <w:p>
      <w:pPr>
        <w:pStyle w:val="Heading3"/>
        <w:spacing w:lineRule="auto" w:line="360"/>
        <w:rPr>
          <w:lang w:val="en-GB"/>
        </w:rPr>
      </w:pPr>
      <w:r>
        <w:rPr>
          <w:lang w:val="en-GB"/>
        </w:rPr>
        <w:t>Study outcome</w:t>
      </w:r>
    </w:p>
    <w:p>
      <w:pPr>
        <w:pStyle w:val="FirstParagraph"/>
        <w:spacing w:lineRule="auto" w:line="360"/>
        <w:rPr/>
      </w:pPr>
      <w:r>
        <w:rPr>
          <w:lang w:val="en-GB"/>
        </w:rPr>
        <w:t xml:space="preserve">Injury Severity Score (ISS) is a common scoring system used to assess trauma severity. </w:t>
      </w:r>
      <w:commentRangeStart w:id="7"/>
      <w:r>
        <w:rPr>
          <w:lang w:val="en-GB"/>
        </w:rPr>
        <w:t>ISS &gt;</w:t>
      </w:r>
      <w:del w:id="78" w:author="Dell Saulnier" w:date="2020-04-17T10:40:00Z">
        <w:r>
          <w:rPr>
            <w:lang w:val="en-GB"/>
          </w:rPr>
          <w:delText xml:space="preserve"> </w:delText>
        </w:r>
      </w:del>
      <w:r>
        <w:rPr>
          <w:lang w:val="en-GB"/>
        </w:rPr>
        <w:t>15 was used as the gold standard to define trauma severity as major trauma</w:t>
      </w:r>
      <w:ins w:id="79" w:author="Dell Saulnier" w:date="2020-04-17T10:40:00Z">
        <w:r>
          <w:rPr>
            <w:lang w:val="en-GB"/>
          </w:rPr>
          <w:t>;</w:t>
        </w:r>
      </w:ins>
      <w:del w:id="80" w:author="Dell Saulnier" w:date="2020-04-17T10:40:00Z">
        <w:r>
          <w:rPr>
            <w:lang w:val="en-GB"/>
          </w:rPr>
          <w:delText>, and hence,</w:delText>
        </w:r>
      </w:del>
      <w:r>
        <w:rPr>
          <w:lang w:val="en-GB"/>
        </w:rPr>
        <w:t xml:space="preserve"> patients with ISS &lt;</w:t>
      </w:r>
      <w:del w:id="81" w:author="Dell Saulnier" w:date="2020-04-17T10:40:00Z">
        <w:r>
          <w:rPr>
            <w:lang w:val="en-GB"/>
          </w:rPr>
          <w:delText xml:space="preserve"> </w:delText>
        </w:r>
      </w:del>
      <w:r>
        <w:rPr>
          <w:lang w:val="en-GB"/>
        </w:rPr>
        <w:t xml:space="preserve">15 were considered to have minor trauma [18]. </w:t>
      </w:r>
      <w:ins w:id="82" w:author="Martin Gerdin Wärnberg" w:date="2020-04-20T08:59:51Z">
        <w:r>
          <w:rPr>
            <w:lang w:val="en-GB"/>
          </w:rPr>
          <w:t>We used this cutoff because</w:t>
        </w:r>
      </w:ins>
      <w:del w:id="83" w:author="Martin Gerdin Wärnberg" w:date="2020-04-20T09:00:01Z">
        <w:r>
          <w:rPr>
            <w:color w:val="000000"/>
            <w:lang w:val="en-GB"/>
          </w:rPr>
          <w:delText>ISS &gt;</w:delText>
        </w:r>
      </w:del>
      <w:del w:id="84" w:author="Dell Saulnier" w:date="2020-04-17T10:40:00Z">
        <w:r>
          <w:rPr>
            <w:color w:val="000000"/>
            <w:lang w:val="en-GB"/>
          </w:rPr>
          <w:delText xml:space="preserve"> </w:delText>
        </w:r>
      </w:del>
      <w:del w:id="85" w:author="Martin Gerdin Wärnberg" w:date="2020-04-20T09:00:01Z">
        <w:r>
          <w:rPr>
            <w:color w:val="000000"/>
            <w:lang w:val="en-GB"/>
          </w:rPr>
          <w:delText xml:space="preserve">15 was used as the cutoff as </w:delText>
        </w:r>
      </w:del>
      <w:r>
        <w:rPr>
          <w:color w:val="000000"/>
        </w:rPr>
        <w:t xml:space="preserve">this is how major trauma is conventionally defined [19]. </w:t>
      </w:r>
      <w:r>
        <w:rPr>
          <w:lang w:val="en-GB"/>
        </w:rPr>
        <w:t xml:space="preserve"> </w:t>
      </w:r>
      <w:r>
        <w:rPr>
          <w:lang w:val="en-GB"/>
        </w:rPr>
      </w:r>
      <w:commentRangeEnd w:id="7"/>
      <w:r>
        <w:commentReference w:id="7"/>
      </w:r>
      <w:r>
        <w:rPr>
          <w:lang w:val="en-GB"/>
        </w:rPr>
        <w:t>Overtriage was defined as the event when a clinical prediction model classified a patient with ISS &lt;</w:t>
      </w:r>
      <w:del w:id="86" w:author="Dell Saulnier" w:date="2020-04-17T10:41:00Z">
        <w:r>
          <w:rPr>
            <w:lang w:val="en-GB"/>
          </w:rPr>
          <w:delText xml:space="preserve"> </w:delText>
        </w:r>
      </w:del>
      <w:r>
        <w:rPr>
          <w:lang w:val="en-GB"/>
        </w:rPr>
        <w:t>15 as having major trauma</w:t>
      </w:r>
      <w:ins w:id="87" w:author="Dell Saulnier" w:date="2020-04-17T10:41:00Z">
        <w:r>
          <w:rPr>
            <w:lang w:val="en-GB"/>
          </w:rPr>
          <w:t xml:space="preserve">. </w:t>
        </w:r>
      </w:ins>
      <w:del w:id="88" w:author="Dell Saulnier" w:date="2020-04-17T10:41:00Z">
        <w:r>
          <w:rPr>
            <w:lang w:val="en-GB"/>
          </w:rPr>
          <w:delText>, and u</w:delText>
        </w:r>
      </w:del>
      <w:ins w:id="89" w:author="Dell Saulnier" w:date="2020-04-17T10:41:00Z">
        <w:r>
          <w:rPr>
            <w:lang w:val="en-GB"/>
          </w:rPr>
          <w:t>U</w:t>
        </w:r>
      </w:ins>
      <w:r>
        <w:rPr>
          <w:lang w:val="en-GB"/>
        </w:rPr>
        <w:t xml:space="preserve">ndertriage was defined as the event when a clinical prediction model classified a patient with ISS &gt; 15 as having minor trauma. The overtriage rate was defined as the number of overtriaged patients divided by the total number of patients. The undertriage rate was defined as the number of undertriaged patients divided by the total number of major trauma patients. The mistriage rate was defined as the sum of the over- and undertriage rates. </w:t>
      </w:r>
    </w:p>
    <w:p>
      <w:pPr>
        <w:pStyle w:val="Heading2"/>
        <w:spacing w:lineRule="auto" w:line="360"/>
        <w:rPr>
          <w:lang w:val="en-GB"/>
        </w:rPr>
      </w:pPr>
      <w:bookmarkStart w:id="3" w:name="variables"/>
      <w:bookmarkEnd w:id="3"/>
      <w:r>
        <w:rPr>
          <w:lang w:val="en-GB"/>
        </w:rPr>
        <w:t>Predictors</w:t>
      </w:r>
    </w:p>
    <w:p>
      <w:pPr>
        <w:pStyle w:val="Heading3"/>
        <w:spacing w:lineRule="auto" w:line="360"/>
        <w:rPr>
          <w:lang w:val="en-GB"/>
        </w:rPr>
      </w:pPr>
      <w:bookmarkStart w:id="4" w:name="participant-characteristics"/>
      <w:bookmarkStart w:id="5" w:name="model-predictors"/>
      <w:bookmarkEnd w:id="4"/>
      <w:bookmarkEnd w:id="5"/>
      <w:r>
        <w:rPr>
          <w:lang w:val="en-GB"/>
        </w:rPr>
        <w:t>Model predictors</w:t>
      </w:r>
    </w:p>
    <w:p>
      <w:pPr>
        <w:pStyle w:val="FirstParagraph"/>
        <w:spacing w:lineRule="auto" w:line="360"/>
        <w:rPr>
          <w:lang w:val="en-GB"/>
        </w:rPr>
      </w:pPr>
      <w:r>
        <w:rPr>
          <w:lang w:val="en-GB"/>
        </w:rPr>
        <w:t>The clinical prediction models used the following predictors on arrival at the hospital: systolic blood pressure (SBP), respiratory rate (RR) and Glasgow coma scale (GCS). The rationale for using these three predictors is that they are part of multiple established clinical prediction models for early trauma care, such as the Revised Trauma Score [20].</w:t>
      </w:r>
    </w:p>
    <w:p>
      <w:pPr>
        <w:pStyle w:val="Heading2"/>
        <w:spacing w:lineRule="auto" w:line="360"/>
        <w:rPr>
          <w:b w:val="false"/>
          <w:b w:val="false"/>
          <w:bCs w:val="false"/>
          <w:i/>
          <w:i/>
          <w:iCs/>
          <w:sz w:val="24"/>
          <w:szCs w:val="24"/>
          <w:lang w:val="en-GB"/>
        </w:rPr>
      </w:pPr>
      <w:r>
        <w:rPr>
          <w:b w:val="false"/>
          <w:bCs w:val="false"/>
          <w:i/>
          <w:iCs/>
          <w:sz w:val="24"/>
          <w:szCs w:val="24"/>
          <w:lang w:val="en-GB"/>
        </w:rPr>
        <w:t>Data sources and measurements</w:t>
      </w:r>
    </w:p>
    <w:p>
      <w:pPr>
        <w:pStyle w:val="FirstParagraph"/>
        <w:spacing w:lineRule="auto" w:line="360"/>
        <w:rPr>
          <w:lang w:val="en-GB"/>
        </w:rPr>
      </w:pPr>
      <w:r>
        <w:rPr>
          <w:lang w:val="en-GB"/>
        </w:rPr>
        <w:t>Model predictors, outcome, participant characteristics and study outcome as outlined above were all obtained from SweTrau. The method of measurement of the model predictors is not specified in the registry entries. In Swedish emergency rooms, patient parameters are usually obtained by a registered nurse or assistant nurse and are assumed to be accurate.</w:t>
      </w:r>
    </w:p>
    <w:p>
      <w:pPr>
        <w:pStyle w:val="Heading2"/>
        <w:spacing w:lineRule="auto" w:line="360"/>
        <w:rPr>
          <w:b w:val="false"/>
          <w:b w:val="false"/>
          <w:bCs w:val="false"/>
          <w:i/>
          <w:i/>
          <w:iCs/>
          <w:sz w:val="24"/>
          <w:szCs w:val="24"/>
          <w:lang w:val="en-GB"/>
        </w:rPr>
      </w:pPr>
      <w:r>
        <w:rPr>
          <w:b w:val="false"/>
          <w:bCs w:val="false"/>
          <w:i/>
          <w:iCs/>
          <w:sz w:val="24"/>
          <w:szCs w:val="24"/>
          <w:lang w:val="en-GB"/>
        </w:rPr>
        <w:t>Quantitative variables</w:t>
      </w:r>
    </w:p>
    <w:p>
      <w:pPr>
        <w:pStyle w:val="TextBody"/>
        <w:spacing w:lineRule="auto" w:line="360"/>
        <w:rPr>
          <w:lang w:val="en-GB"/>
        </w:rPr>
      </w:pPr>
      <w:r>
        <w:rPr>
          <w:lang w:val="en-GB"/>
        </w:rPr>
        <w:t>GCS, SBP, and RR were modelled as continuous linear terms. In the original study plan it was specified that SBP and RR would be modelled using restricted cubic splines with four knots. This approach however resulted in an unstable imputation model and we therefore decided to simplify the analysis model. ISS was presented as dichotomous, using ISS &gt; 15 as the cutoff.</w:t>
      </w:r>
    </w:p>
    <w:p>
      <w:pPr>
        <w:pStyle w:val="Heading2"/>
        <w:spacing w:lineRule="auto" w:line="360"/>
        <w:rPr>
          <w:lang w:val="en-GB"/>
        </w:rPr>
      </w:pPr>
      <w:bookmarkStart w:id="6" w:name="model-outcome"/>
      <w:bookmarkStart w:id="7" w:name="study-outcome"/>
      <w:bookmarkEnd w:id="6"/>
      <w:bookmarkEnd w:id="7"/>
      <w:r>
        <w:rPr>
          <w:lang w:val="en-GB"/>
        </w:rPr>
        <w:t>Sample size</w:t>
      </w:r>
    </w:p>
    <w:p>
      <w:pPr>
        <w:pStyle w:val="TextBody"/>
        <w:spacing w:lineRule="auto" w:line="360"/>
        <w:rPr>
          <w:lang w:val="en-GB"/>
        </w:rPr>
      </w:pPr>
      <w:r>
        <w:rPr>
          <w:lang w:val="en-GB"/>
        </w:rPr>
        <w:t>All patients matching the eligibility criteria were included. Three dataset groups were used to study the transfer of clinical prediction models, with each dataset group representing a different care context. The dataset groups and sample size considerations are outlined below.</w:t>
      </w:r>
    </w:p>
    <w:p>
      <w:pPr>
        <w:pStyle w:val="Heading3"/>
        <w:spacing w:lineRule="auto" w:line="360"/>
        <w:rPr>
          <w:b/>
          <w:b/>
          <w:bCs w:val="false"/>
          <w:i w:val="false"/>
          <w:i w:val="false"/>
          <w:iCs/>
          <w:sz w:val="28"/>
          <w:lang w:val="en-GB"/>
        </w:rPr>
      </w:pPr>
      <w:r>
        <w:rPr>
          <w:b/>
          <w:bCs w:val="false"/>
          <w:i w:val="false"/>
          <w:iCs/>
          <w:sz w:val="28"/>
          <w:lang w:val="en-GB"/>
        </w:rPr>
        <w:t>Missing data</w:t>
      </w:r>
    </w:p>
    <w:p>
      <w:pPr>
        <w:pStyle w:val="FirstParagraph"/>
        <w:spacing w:lineRule="auto" w:line="360"/>
        <w:rPr/>
      </w:pPr>
      <w:r>
        <w:rPr>
          <w:lang w:val="en-GB"/>
        </w:rPr>
        <w:t xml:space="preserve">We used multiple imputation using chained equations (mice) to handle missing data [21]. Each </w:t>
      </w:r>
      <w:ins w:id="90" w:author="Martin Gerdin Wärnberg" w:date="2020-04-20T09:01:42Z">
        <w:r>
          <w:rPr>
            <w:lang w:val="en-GB"/>
          </w:rPr>
          <w:t xml:space="preserve">development and validation </w:t>
        </w:r>
      </w:ins>
      <w:r>
        <w:rPr>
          <w:lang w:val="en-GB"/>
        </w:rPr>
        <w:t xml:space="preserve">sample was imputed separately and the number of imputations created for each sample was equal to the highest percentage of missing data in that </w:t>
      </w:r>
      <w:ins w:id="91" w:author="Martin Gerdin Wärnberg" w:date="2020-04-20T09:02:52Z">
        <w:r>
          <w:rPr>
            <w:lang w:val="en-GB"/>
          </w:rPr>
          <w:t>dataset group</w:t>
        </w:r>
      </w:ins>
      <w:del w:id="92" w:author="Martin Gerdin Wärnberg" w:date="2020-04-20T09:02:42Z">
        <w:r>
          <w:rPr>
            <w:lang w:val="en-GB"/>
          </w:rPr>
          <w:delText>sample</w:delText>
        </w:r>
      </w:del>
      <w:r>
        <w:rPr>
          <w:lang w:val="en-GB"/>
        </w:rPr>
        <w:t xml:space="preserve">. Quantitative variables were imputed using predictive mean matching, and qualitative variables were imputed using logistic regression. All analyses </w:t>
      </w:r>
      <w:del w:id="93" w:author="Martin Gerdin Wärnberg" w:date="2020-04-20T09:03:09Z">
        <w:r>
          <w:rPr>
            <w:lang w:val="en-GB"/>
          </w:rPr>
          <w:delText>outlined</w:delText>
        </w:r>
      </w:del>
      <w:r>
        <w:rPr>
          <w:lang w:val="en-GB"/>
        </w:rPr>
        <w:t xml:space="preserve"> </w:t>
      </w:r>
      <w:del w:id="94" w:author="Martin Gerdin Wärnberg" w:date="2020-04-20T09:03:05Z">
        <w:r>
          <w:rPr>
            <w:lang w:val="en-GB"/>
          </w:rPr>
          <w:delText>above</w:delText>
        </w:r>
      </w:del>
      <w:r>
        <w:rPr>
          <w:lang w:val="en-GB"/>
        </w:rPr>
        <w:t xml:space="preserve"> were then conducted separately in each imputed sample. </w:t>
      </w:r>
      <w:ins w:id="95" w:author="Martin Gerdin Wärnberg" w:date="2020-04-20T09:15:31Z">
        <w:r>
          <w:rPr>
            <w:lang w:val="en-GB"/>
          </w:rPr>
          <w:commentReference w:id="8"/>
        </w:r>
      </w:ins>
      <w:del w:id="96" w:author="Martin Gerdin Wärnberg" w:date="2020-04-20T09:15:27Z">
        <w:r>
          <w:rPr>
            <w:lang w:val="en-GB"/>
          </w:rPr>
          <w:delText xml:space="preserve">We </w:delText>
        </w:r>
      </w:del>
      <w:del w:id="97" w:author="Martin Gerdin Wärnberg" w:date="2020-04-20T09:03:25Z">
        <w:r>
          <w:rPr>
            <w:lang w:val="en-GB"/>
          </w:rPr>
          <w:delText xml:space="preserve">present the </w:delText>
        </w:r>
      </w:del>
      <w:del w:id="98" w:author="Martin Gerdin Wärnberg" w:date="2020-04-20T09:15:27Z">
        <w:r>
          <w:rPr>
            <w:lang w:val="en-GB"/>
          </w:rPr>
          <w:delText>combined results as the median point estimate across imputations along with an empirical bootstrap of the 25th and 75th percentiles across imputations, i.e. the lower bound of the presented interval is the lower bound of a 95% CI of the 25th percentile, and the upper bound is the upper bound of a 95% CI of the 75th percentile. This combined CI was referred to as an uncertainty interval (UI) and was used to express the added uncertainty associated with the imputation procedure to handle missing data; as such, it is more conservative than a standard 95% CI [22, 23].</w:delText>
        </w:r>
      </w:del>
      <w:bookmarkStart w:id="8" w:name="bias"/>
      <w:bookmarkStart w:id="9" w:name="data-sources-and-measurements"/>
      <w:bookmarkEnd w:id="8"/>
      <w:bookmarkEnd w:id="9"/>
    </w:p>
    <w:p>
      <w:pPr>
        <w:pStyle w:val="FirstParagraph"/>
        <w:spacing w:lineRule="auto" w:line="360"/>
        <w:rPr>
          <w:lang w:val="en-GB"/>
        </w:rPr>
      </w:pPr>
      <w:bookmarkStart w:id="10" w:name="statistical-methods"/>
      <w:bookmarkStart w:id="11" w:name="quantitative-variables"/>
      <w:bookmarkStart w:id="12" w:name="study-size"/>
      <w:bookmarkEnd w:id="10"/>
      <w:bookmarkEnd w:id="11"/>
      <w:bookmarkEnd w:id="12"/>
      <w:r>
        <w:rPr>
          <w:b/>
          <w:bCs/>
          <w:sz w:val="28"/>
          <w:szCs w:val="28"/>
          <w:lang w:val="en-GB"/>
        </w:rPr>
        <w:t>Statistical analysis methods</w:t>
      </w:r>
    </w:p>
    <w:p>
      <w:pPr>
        <w:pStyle w:val="Heading3"/>
        <w:spacing w:lineRule="auto" w:line="360"/>
        <w:rPr>
          <w:lang w:val="en-GB"/>
        </w:rPr>
      </w:pPr>
      <w:bookmarkStart w:id="13" w:name="data-sets"/>
      <w:bookmarkEnd w:id="13"/>
      <w:r>
        <w:rPr>
          <w:lang w:val="en-GB"/>
        </w:rPr>
        <w:t>Dataset groups</w:t>
      </w:r>
    </w:p>
    <w:p>
      <w:pPr>
        <w:pStyle w:val="FirstParagraph"/>
        <w:spacing w:lineRule="auto" w:line="360"/>
        <w:rPr>
          <w:lang w:val="en-GB"/>
        </w:rPr>
      </w:pPr>
      <w:r>
        <w:rPr>
          <w:lang w:val="en-GB"/>
        </w:rPr>
        <w:t>The complete SweTrau cohort was split into three overlapping groups of data, each drawn from the complete patient cohort, and each representing a plausible care context.  These dataset groups were further divided into datasets as follows:</w:t>
      </w:r>
    </w:p>
    <w:p>
      <w:pPr>
        <w:pStyle w:val="Heading3"/>
        <w:spacing w:lineRule="auto" w:line="360"/>
        <w:rPr>
          <w:lang w:val="en-GB"/>
        </w:rPr>
      </w:pPr>
      <w:bookmarkStart w:id="14" w:name="data-set-1-high--and-low-volume-centres"/>
      <w:bookmarkEnd w:id="14"/>
      <w:r>
        <w:rPr>
          <w:lang w:val="en-GB"/>
        </w:rPr>
        <w:t>Dataset group 1: High- and low-volume centres</w:t>
      </w:r>
    </w:p>
    <w:p>
      <w:pPr>
        <w:pStyle w:val="FirstParagraph"/>
        <w:spacing w:lineRule="auto" w:line="360"/>
        <w:rPr>
          <w:lang w:val="en-GB"/>
        </w:rPr>
      </w:pPr>
      <w:r>
        <w:rPr>
          <w:lang w:val="en-GB"/>
        </w:rPr>
        <w:t>Two datasets were derived from the SweTrau cohort based on the number of patients</w:t>
      </w:r>
      <w:ins w:id="99" w:author="Martin Gerdin Wärnberg" w:date="2020-04-20T09:17:20Z">
        <w:r>
          <w:rPr>
            <w:lang w:val="en-GB"/>
          </w:rPr>
          <w:t xml:space="preserve"> </w:t>
        </w:r>
      </w:ins>
      <w:ins w:id="100" w:author="Martin Gerdin Wärnberg" w:date="2020-04-20T09:17:20Z">
        <w:r>
          <w:rPr>
            <w:lang w:val="en-GB"/>
          </w:rPr>
          <w:t>received by each centre</w:t>
        </w:r>
      </w:ins>
      <w:r>
        <w:rPr>
          <w:lang w:val="en-GB"/>
        </w:rPr>
        <w:t xml:space="preserve">. High-volume centres were those within the top quartile in terms of the number of patients received. The rest were </w:t>
      </w:r>
      <w:ins w:id="101" w:author="Martin Gerdin Wärnberg" w:date="2020-04-20T09:16:09Z">
        <w:r>
          <w:rPr>
            <w:lang w:val="en-GB"/>
          </w:rPr>
          <w:t xml:space="preserve">considered </w:t>
        </w:r>
      </w:ins>
      <w:r>
        <w:rPr>
          <w:lang w:val="en-GB"/>
        </w:rPr>
        <w:t>low-volume centres.</w:t>
      </w:r>
    </w:p>
    <w:p>
      <w:pPr>
        <w:pStyle w:val="Heading3"/>
        <w:spacing w:lineRule="auto" w:line="360"/>
        <w:rPr>
          <w:lang w:val="en-GB"/>
        </w:rPr>
      </w:pPr>
      <w:bookmarkStart w:id="15" w:name="data-set-2-metropolitan-and-non-metropol"/>
      <w:bookmarkEnd w:id="15"/>
      <w:r>
        <w:rPr>
          <w:lang w:val="en-GB"/>
        </w:rPr>
        <w:t>Dataset group 2: Metropolitan and non-metropolitan centres</w:t>
      </w:r>
    </w:p>
    <w:p>
      <w:pPr>
        <w:pStyle w:val="FirstParagraph"/>
        <w:spacing w:lineRule="auto" w:line="360"/>
        <w:rPr/>
      </w:pPr>
      <w:r>
        <w:rPr>
          <w:lang w:val="en-GB"/>
        </w:rPr>
        <w:t xml:space="preserve">This dataset group </w:t>
      </w:r>
      <w:del w:id="102" w:author="Martin Gerdin Wärnberg" w:date="2020-04-20T09:18:13Z">
        <w:r>
          <w:rPr>
            <w:lang w:val="en-GB"/>
          </w:rPr>
          <w:delText>was</w:delText>
        </w:r>
      </w:del>
      <w:r>
        <w:rPr>
          <w:lang w:val="en-GB"/>
        </w:rPr>
        <w:t xml:space="preserve"> also </w:t>
      </w:r>
      <w:del w:id="103" w:author="Martin Gerdin Wärnberg" w:date="2020-04-20T09:18:17Z">
        <w:r>
          <w:rPr>
            <w:lang w:val="en-GB"/>
          </w:rPr>
          <w:delText>split</w:delText>
        </w:r>
      </w:del>
      <w:ins w:id="104" w:author="Martin Gerdin Wärnberg" w:date="2020-04-20T09:18:17Z">
        <w:r>
          <w:rPr>
            <w:lang w:val="en-GB"/>
          </w:rPr>
          <w:t>included</w:t>
        </w:r>
      </w:ins>
      <w:r>
        <w:rPr>
          <w:lang w:val="en-GB"/>
        </w:rPr>
        <w:t xml:space="preserve"> </w:t>
      </w:r>
      <w:del w:id="105" w:author="Martin Gerdin Wärnberg" w:date="2020-04-20T09:18:21Z">
        <w:r>
          <w:rPr>
            <w:lang w:val="en-GB"/>
          </w:rPr>
          <w:delText>into</w:delText>
        </w:r>
      </w:del>
      <w:r>
        <w:rPr>
          <w:lang w:val="en-GB"/>
        </w:rPr>
        <w:t xml:space="preserve"> two datasets: a metropolitan </w:t>
      </w:r>
      <w:del w:id="106" w:author="Martin Gerdin Wärnberg" w:date="2020-04-20T09:17:02Z">
        <w:r>
          <w:rPr>
            <w:lang w:val="en-GB"/>
          </w:rPr>
          <w:delText>sample</w:delText>
        </w:r>
      </w:del>
      <w:ins w:id="107" w:author="Martin Gerdin Wärnberg" w:date="2020-04-20T09:17:02Z">
        <w:r>
          <w:rPr>
            <w:lang w:val="en-GB"/>
          </w:rPr>
          <w:t>dataset</w:t>
        </w:r>
      </w:ins>
      <w:r>
        <w:rPr>
          <w:lang w:val="en-GB"/>
        </w:rPr>
        <w:t xml:space="preserve"> consisting of patients from greater Stockholm, greater Gothenburg and greater Malmo, as defined by </w:t>
      </w:r>
      <w:ins w:id="108" w:author="Martin Gerdin Wärnberg" w:date="2020-04-20T09:16:43Z">
        <w:r>
          <w:rPr>
            <w:lang w:val="en-GB"/>
          </w:rPr>
          <w:t xml:space="preserve">Statistics </w:t>
        </w:r>
      </w:ins>
      <w:del w:id="109" w:author="Martin Gerdin Wärnberg" w:date="2020-04-20T09:16:49Z">
        <w:r>
          <w:rPr>
            <w:lang w:val="en-GB"/>
          </w:rPr>
          <w:delText>Swedish</w:delText>
        </w:r>
      </w:del>
      <w:ins w:id="110" w:author="Martin Gerdin Wärnberg" w:date="2020-04-20T09:16:49Z">
        <w:r>
          <w:rPr>
            <w:lang w:val="en-GB"/>
          </w:rPr>
          <w:t>Sweden</w:t>
        </w:r>
      </w:ins>
      <w:del w:id="111" w:author="Martin Gerdin Wärnberg" w:date="2020-04-20T09:16:49Z">
        <w:r>
          <w:rPr>
            <w:lang w:val="en-GB"/>
          </w:rPr>
          <w:delText xml:space="preserve"> statistics</w:delText>
        </w:r>
      </w:del>
      <w:r>
        <w:rPr>
          <w:lang w:val="en-GB"/>
        </w:rPr>
        <w:t>, and a second dataset consisting of patients from non-metropolitan areas.</w:t>
      </w:r>
    </w:p>
    <w:p>
      <w:pPr>
        <w:pStyle w:val="Heading3"/>
        <w:spacing w:lineRule="auto" w:line="360"/>
        <w:rPr/>
      </w:pPr>
      <w:bookmarkStart w:id="16" w:name="data-set-3-multiple-and-single-centre-da"/>
      <w:bookmarkEnd w:id="16"/>
      <w:r>
        <w:rPr>
          <w:lang w:val="en-GB"/>
        </w:rPr>
        <w:t xml:space="preserve">Dataset group 3: </w:t>
      </w:r>
      <w:del w:id="112" w:author="Martin Gerdin Wärnberg" w:date="2020-04-20T09:23:25Z">
        <w:r>
          <w:rPr>
            <w:lang w:val="en-GB"/>
          </w:rPr>
          <w:delText>Multiple</w:delText>
        </w:r>
      </w:del>
      <w:ins w:id="113" w:author="Martin Gerdin Wärnberg" w:date="2020-04-20T09:23:25Z">
        <w:r>
          <w:rPr>
            <w:lang w:val="en-GB"/>
          </w:rPr>
          <w:t>Multi-</w:t>
        </w:r>
      </w:ins>
      <w:r>
        <w:rPr>
          <w:lang w:val="en-GB"/>
        </w:rPr>
        <w:t xml:space="preserve"> and single centre</w:t>
      </w:r>
      <w:ins w:id="114" w:author="Martin Gerdin Wärnberg" w:date="2020-04-20T09:26:50Z">
        <w:r>
          <w:rPr>
            <w:lang w:val="en-GB"/>
          </w:rPr>
          <w:t>s</w:t>
        </w:r>
      </w:ins>
      <w:del w:id="115" w:author="Martin Gerdin Wärnberg" w:date="2020-04-20T09:26:49Z">
        <w:r>
          <w:rPr>
            <w:lang w:val="en-GB"/>
          </w:rPr>
          <w:delText xml:space="preserve"> data</w:delText>
        </w:r>
      </w:del>
    </w:p>
    <w:p>
      <w:pPr>
        <w:pStyle w:val="FirstParagraph"/>
        <w:spacing w:lineRule="auto" w:line="360"/>
        <w:rPr/>
      </w:pPr>
      <w:ins w:id="116" w:author="Martin Gerdin Wärnberg" w:date="2020-04-20T09:24:08Z">
        <w:r>
          <w:rPr>
            <w:lang w:val="en-GB"/>
          </w:rPr>
          <w:t xml:space="preserve">The plan was to let centres with a large enough sample size (as defined below) to constitute its own single centre dataset </w:t>
        </w:r>
      </w:ins>
      <w:ins w:id="117" w:author="Martin Gerdin Wärnberg" w:date="2020-04-20T09:25:01Z">
        <w:r>
          <w:rPr>
            <w:lang w:val="en-GB"/>
          </w:rPr>
          <w:t xml:space="preserve">and then use the data from all centres to constitute the multicentre dataset. There was only one centre however that had a large enough sample size to constitute its own dataset, </w:t>
        </w:r>
      </w:ins>
      <w:ins w:id="118" w:author="Martin Gerdin Wärnberg" w:date="2020-04-20T09:26:01Z">
        <w:r>
          <w:rPr>
            <w:lang w:val="en-GB"/>
          </w:rPr>
          <w:t xml:space="preserve">and therefore this dataset group only included two datasets, one single centre dataset and one multicentre dataset. </w:t>
        </w:r>
      </w:ins>
      <w:r>
        <w:rPr>
          <w:lang w:val="en-GB"/>
        </w:rPr>
        <w:t xml:space="preserve">In this dataset group, two datasets were </w:t>
      </w:r>
      <w:del w:id="119" w:author="Martin Gerdin Wärnberg" w:date="2020-04-20T09:18:43Z">
        <w:r>
          <w:rPr>
            <w:lang w:val="en-GB"/>
          </w:rPr>
          <w:delText>created</w:delText>
        </w:r>
      </w:del>
      <w:ins w:id="120" w:author="Martin Gerdin Wärnberg" w:date="2020-04-20T09:18:43Z">
        <w:r>
          <w:rPr>
            <w:lang w:val="en-GB"/>
          </w:rPr>
          <w:t>included</w:t>
        </w:r>
      </w:ins>
      <w:r>
        <w:rPr>
          <w:lang w:val="en-GB"/>
        </w:rPr>
        <w:t xml:space="preserve">. </w:t>
      </w:r>
      <w:del w:id="121" w:author="Martin Gerdin Wärnberg" w:date="2020-04-20T09:27:03Z">
        <w:r>
          <w:rPr>
            <w:lang w:val="en-GB"/>
          </w:rPr>
          <w:delText>The single centre dataset with large enough sample sizes (as defined below) to develop and validate a model was its own dataset. The multiple centres dataset consisted of the combined data from all centres.</w:delText>
        </w:r>
      </w:del>
    </w:p>
    <w:p>
      <w:pPr>
        <w:pStyle w:val="TextBody"/>
        <w:spacing w:lineRule="auto" w:line="360"/>
        <w:rPr/>
      </w:pPr>
      <w:ins w:id="122" w:author="Martin Gerdin Wärnberg" w:date="2020-04-20T09:27:08Z">
        <w:r>
          <w:rPr>
            <w:lang w:val="en-GB"/>
          </w:rPr>
          <w:t xml:space="preserve">The initial plan was also to study the transfer between individual centres. This analysis was however not possible </w:t>
        </w:r>
      </w:ins>
      <w:del w:id="123" w:author="Martin Gerdin Wärnberg" w:date="2020-04-20T09:28:01Z">
        <w:r>
          <w:rPr>
            <w:lang w:val="en-GB"/>
          </w:rPr>
          <w:delText xml:space="preserve">A fourth dataset group was initially created, consisting of individual centres. However, this dataset group was removed </w:delText>
        </w:r>
      </w:del>
      <w:r>
        <w:rPr>
          <w:lang w:val="en-GB"/>
        </w:rPr>
        <w:t>due to a lack of centres with a sufficiently large sample size.</w:t>
      </w:r>
    </w:p>
    <w:p>
      <w:pPr>
        <w:pStyle w:val="Heading3"/>
        <w:spacing w:lineRule="auto" w:line="360"/>
        <w:rPr>
          <w:lang w:val="en-GB"/>
        </w:rPr>
      </w:pPr>
      <w:bookmarkStart w:id="17" w:name="development-and-validation-sample"/>
      <w:bookmarkEnd w:id="17"/>
      <w:r>
        <w:rPr>
          <w:lang w:val="en-GB"/>
        </w:rPr>
        <w:t>Development and validation sample</w:t>
      </w:r>
    </w:p>
    <w:p>
      <w:pPr>
        <w:pStyle w:val="FirstParagraph"/>
        <w:spacing w:lineRule="auto" w:line="360"/>
        <w:rPr/>
      </w:pPr>
      <w:r>
        <w:rPr>
          <w:lang w:val="en-GB"/>
        </w:rPr>
        <w:t xml:space="preserve">The datasets in each dataset group were split into two samples using a temporal split based on the date of trauma. The earlier sample was the development sample, and the later sample was the validation sample. The development sample contained 75 events (events being patients who died within 30 days of the trauma) and all non-events (non-events being patients who survived 30 days past the trauma) </w:t>
      </w:r>
      <w:ins w:id="124" w:author="Martin Gerdin Wärnberg" w:date="2020-04-20T09:28:34Z">
        <w:r>
          <w:rPr>
            <w:lang w:val="en-GB"/>
          </w:rPr>
          <w:t xml:space="preserve">received </w:t>
        </w:r>
      </w:ins>
      <w:r>
        <w:rPr>
          <w:lang w:val="en-GB"/>
        </w:rPr>
        <w:t>during the same time</w:t>
      </w:r>
      <w:ins w:id="125" w:author="Martin Gerdin Wärnberg" w:date="2020-04-20T09:28:39Z">
        <w:r>
          <w:rPr>
            <w:lang w:val="en-GB"/>
          </w:rPr>
          <w:t xml:space="preserve"> </w:t>
        </w:r>
      </w:ins>
      <w:ins w:id="126" w:author="Martin Gerdin Wärnberg" w:date="2020-04-20T09:28:39Z">
        <w:r>
          <w:rPr>
            <w:lang w:val="en-GB"/>
          </w:rPr>
          <w:t>period as the events</w:t>
        </w:r>
      </w:ins>
      <w:r>
        <w:rPr>
          <w:lang w:val="en-GB"/>
        </w:rPr>
        <w:t xml:space="preserve">. The rationale for including 75 events was that 25 events per variable have been shown to result in less biased coefficient estimates compared to the more standard 10 events per variable [24, 25]. The validation samples all contained 100 events and at least 100 non-events, which </w:t>
      </w:r>
      <w:del w:id="127" w:author="Martin Gerdin Wärnberg" w:date="2020-04-20T09:29:06Z">
        <w:r>
          <w:rPr>
            <w:lang w:val="en-GB"/>
          </w:rPr>
          <w:delText>was</w:delText>
        </w:r>
      </w:del>
      <w:ins w:id="128" w:author="Martin Gerdin Wärnberg" w:date="2020-04-20T09:29:06Z">
        <w:r>
          <w:rPr>
            <w:lang w:val="en-GB"/>
          </w:rPr>
          <w:t>has been</w:t>
        </w:r>
      </w:ins>
      <w:r>
        <w:rPr>
          <w:lang w:val="en-GB"/>
        </w:rPr>
        <w:t xml:space="preserve"> suggested as the minimum number </w:t>
      </w:r>
      <w:ins w:id="129" w:author="Martin Gerdin Wärnberg" w:date="2020-04-20T09:29:11Z">
        <w:r>
          <w:rPr>
            <w:lang w:val="en-GB"/>
          </w:rPr>
          <w:t xml:space="preserve">required </w:t>
        </w:r>
      </w:ins>
      <w:del w:id="130" w:author="Martin Gerdin Wärnberg" w:date="2020-04-20T09:29:15Z">
        <w:r>
          <w:rPr>
            <w:lang w:val="en-GB"/>
          </w:rPr>
          <w:delText xml:space="preserve">by Vergouwe in 2005 </w:delText>
        </w:r>
      </w:del>
      <w:r>
        <w:rPr>
          <w:lang w:val="en-GB"/>
        </w:rPr>
        <w:t xml:space="preserve">for external validation samples [26]. </w:t>
      </w:r>
      <w:ins w:id="131" w:author="Martin Gerdin Wärnberg" w:date="2020-04-20T09:29:56Z">
        <w:r>
          <w:rPr>
            <w:lang w:val="en-GB"/>
          </w:rPr>
          <w:t xml:space="preserve">Thus, </w:t>
        </w:r>
      </w:ins>
      <w:ins w:id="132" w:author="Martin Gerdin Wärnberg" w:date="2020-04-20T09:30:00Z">
        <w:r>
          <w:rPr>
            <w:lang w:val="en-GB"/>
          </w:rPr>
          <w:t xml:space="preserve">the minimum sample sizes of the development and validation samples were 150 and 200, respectively. We performed analyses only on datasets for which all samples included at least the minimum sample size. </w:t>
        </w:r>
      </w:ins>
      <w:r>
        <w:rPr>
          <w:lang w:val="en-GB"/>
        </w:rPr>
        <w:t xml:space="preserve">Figure 1 shows the development of the samples using the high- and low-volume centre dataset group as an example. </w:t>
      </w:r>
      <w:del w:id="133" w:author="Martin Gerdin Wärnberg" w:date="2020-04-20T09:29:53Z">
        <w:r>
          <w:rPr>
            <w:lang w:val="en-GB"/>
          </w:rPr>
          <w:delText>The minimum sample sizes of the development and validation samples were 150 and 200, respectively. We performed analyses only on datasets for which all samples included at least the minimum sample size.</w:delText>
        </w:r>
      </w:del>
    </w:p>
    <w:p>
      <w:pPr>
        <w:pStyle w:val="TextBody"/>
        <w:spacing w:lineRule="auto" w:line="240"/>
        <w:rPr/>
      </w:pPr>
      <w:r>
        <w:rPr/>
        <w:drawing>
          <wp:inline distT="0" distB="3810" distL="0" distR="0">
            <wp:extent cx="5966460" cy="35966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5966460" cy="3596640"/>
                    </a:xfrm>
                    <a:prstGeom prst="rect">
                      <a:avLst/>
                    </a:prstGeom>
                  </pic:spPr>
                </pic:pic>
              </a:graphicData>
            </a:graphic>
          </wp:inline>
        </w:drawing>
      </w:r>
      <w:r>
        <w:rPr>
          <w:lang w:val="en-GB"/>
        </w:rPr>
        <w:br/>
      </w:r>
      <w:r>
        <w:rPr>
          <w:b/>
          <w:lang w:val="en-GB"/>
        </w:rPr>
        <w:t xml:space="preserve">Fig. </w:t>
      </w:r>
      <w:commentRangeStart w:id="9"/>
      <w:r>
        <w:rPr>
          <w:b/>
          <w:lang w:val="en-GB"/>
        </w:rPr>
        <w:t>1: Sample development</w:t>
      </w:r>
      <w:ins w:id="134" w:author="Dell Saulnier" w:date="2020-04-17T11:21:00Z">
        <w:r>
          <w:rPr>
            <w:b/>
            <w:lang w:val="en-GB"/>
          </w:rPr>
          <w:t xml:space="preserve"> using</w:t>
        </w:r>
      </w:ins>
      <w:del w:id="135" w:author="Dell Saulnier" w:date="2020-04-17T11:21:00Z">
        <w:r>
          <w:rPr>
            <w:b/>
            <w:lang w:val="en-GB"/>
          </w:rPr>
          <w:delText xml:space="preserve"> in</w:delText>
        </w:r>
      </w:del>
      <w:r>
        <w:rPr>
          <w:b/>
          <w:lang w:val="en-GB"/>
        </w:rPr>
        <w:t xml:space="preserve"> the high- and low-volume centre</w:t>
      </w:r>
      <w:ins w:id="136" w:author="Martin Gerdin Wärnberg" w:date="2020-04-20T09:20:11Z">
        <w:r>
          <w:rPr>
            <w:b/>
            <w:lang w:val="en-GB"/>
          </w:rPr>
          <w:t>s</w:t>
        </w:r>
      </w:ins>
      <w:r>
        <w:rPr>
          <w:b/>
          <w:lang w:val="en-GB"/>
        </w:rPr>
        <w:t xml:space="preserve"> dataset group</w:t>
      </w:r>
      <w:ins w:id="137" w:author="Dell Saulnier" w:date="2020-04-17T11:21:00Z">
        <w:r>
          <w:rPr>
            <w:b/>
            <w:lang w:val="en-GB"/>
          </w:rPr>
          <w:t xml:space="preserve"> as an example</w:t>
        </w:r>
      </w:ins>
      <w:r>
        <w:rPr>
          <w:b/>
          <w:lang w:val="en-GB"/>
        </w:rPr>
        <w:t>.</w:t>
      </w:r>
      <w:ins w:id="138" w:author="Martin Gerdin Wärnberg" w:date="2020-04-20T09:20:27Z">
        <w:r>
          <w:rPr>
            <w:b/>
            <w:lang w:val="en-GB"/>
          </w:rPr>
        </w:r>
      </w:ins>
      <w:commentRangeEnd w:id="9"/>
      <w:r>
        <w:commentReference w:id="9"/>
      </w:r>
      <w:r>
        <w:rPr>
          <w:lang w:val="en-GB"/>
        </w:rPr>
        <w:t xml:space="preserve"> Initial split based on the number of patients</w:t>
      </w:r>
      <w:ins w:id="139" w:author="Martin Gerdin Wärnberg" w:date="2020-04-20T09:30:30Z">
        <w:r>
          <w:rPr>
            <w:lang w:val="en-GB"/>
          </w:rPr>
          <w:t xml:space="preserve"> </w:t>
        </w:r>
      </w:ins>
      <w:ins w:id="140" w:author="Martin Gerdin Wärnberg" w:date="2020-04-20T09:30:30Z">
        <w:r>
          <w:rPr>
            <w:lang w:val="en-GB"/>
          </w:rPr>
          <w:t>received</w:t>
        </w:r>
      </w:ins>
      <w:r>
        <w:rPr>
          <w:lang w:val="en-GB"/>
        </w:rPr>
        <w:t>. Temporal split made using the date of the trauma.</w:t>
      </w:r>
    </w:p>
    <w:p>
      <w:pPr>
        <w:pStyle w:val="Heading3"/>
        <w:spacing w:lineRule="auto" w:line="360"/>
        <w:rPr>
          <w:lang w:val="en-GB"/>
        </w:rPr>
      </w:pPr>
      <w:bookmarkStart w:id="18" w:name="sequence-of-analysis"/>
      <w:bookmarkEnd w:id="18"/>
      <w:r>
        <w:rPr>
          <w:lang w:val="en-GB"/>
        </w:rPr>
        <w:t>Sequence of analysis</w:t>
      </w:r>
    </w:p>
    <w:p>
      <w:pPr>
        <w:pStyle w:val="FirstParagraph"/>
        <w:spacing w:lineRule="auto" w:line="360"/>
        <w:rPr/>
      </w:pPr>
      <w:r>
        <w:rPr>
          <w:lang w:val="en-GB"/>
        </w:rPr>
        <w:t>The programming language R was used for all analyses [27], and all code has been made publicly available [10]. Analyses were performed in the sequence of model development, model validation and finally model comparison. These steps were repeated in each dataset group. Below, we use the transfer of a model from the high-volume centre dataset to the low-volume centre dataset as an example to describe the complete procedure.</w:t>
      </w:r>
    </w:p>
    <w:p>
      <w:pPr>
        <w:pStyle w:val="Heading3"/>
        <w:spacing w:lineRule="auto" w:line="360"/>
        <w:rPr>
          <w:lang w:val="en-GB"/>
        </w:rPr>
      </w:pPr>
      <w:bookmarkStart w:id="19" w:name="model-development"/>
      <w:bookmarkEnd w:id="19"/>
      <w:r>
        <w:rPr>
          <w:lang w:val="en-GB"/>
        </w:rPr>
        <w:t>Model development</w:t>
      </w:r>
    </w:p>
    <w:p>
      <w:pPr>
        <w:pStyle w:val="FirstParagraph"/>
        <w:spacing w:lineRule="auto" w:line="360"/>
        <w:rPr/>
      </w:pPr>
      <w:r>
        <w:rPr>
          <w:lang w:val="en-GB"/>
        </w:rPr>
        <w:t>In the model development step, a clinical prediction model was developed in the high-volume centre development sample. The model was developed using logistic regression. The dependent variable was all-cause mortality within 30 days of trauma, and the independent variables SBP, RR, and GCS were modelled as previously described. To avoid overfitting the model, a bootstrap procedure was used to estimate a linear shrinkage factor</w:t>
      </w:r>
      <w:ins w:id="141" w:author="Martin Gerdin Wärnberg" w:date="2020-04-20T09:32:15Z">
        <w:r>
          <w:rPr>
            <w:lang w:val="en-GB"/>
          </w:rPr>
          <w:t>,</w:t>
        </w:r>
      </w:ins>
      <w:r>
        <w:rPr>
          <w:lang w:val="en-GB"/>
        </w:rPr>
        <w:t xml:space="preserve"> </w:t>
      </w:r>
      <w:del w:id="142" w:author="Martin Gerdin Wärnberg" w:date="2020-04-20T09:31:25Z">
        <w:r>
          <w:rPr>
            <w:lang w:val="en-GB"/>
          </w:rPr>
          <w:delText xml:space="preserve">that was </w:delText>
        </w:r>
      </w:del>
      <w:ins w:id="143" w:author="Martin Gerdin Wärnberg" w:date="2020-04-20T09:32:46Z">
        <w:r>
          <w:rPr>
            <w:lang w:val="en-GB"/>
          </w:rPr>
          <w:t xml:space="preserve">defined as the mean </w:t>
        </w:r>
      </w:ins>
      <w:del w:id="144" w:author="Martin Gerdin Wärnberg" w:date="2020-04-20T09:32:55Z">
        <w:r>
          <w:rPr>
            <w:lang w:val="en-GB"/>
          </w:rPr>
          <w:delText>based on the</w:delText>
        </w:r>
      </w:del>
      <w:r>
        <w:rPr>
          <w:lang w:val="en-GB"/>
        </w:rPr>
        <w:t xml:space="preserve"> calibration slope</w:t>
      </w:r>
      <w:ins w:id="145" w:author="Martin Gerdin Wärnberg" w:date="2020-04-20T09:31:31Z">
        <w:r>
          <w:rPr>
            <w:lang w:val="en-GB"/>
          </w:rPr>
          <w:t xml:space="preserve"> </w:t>
        </w:r>
      </w:ins>
      <w:ins w:id="146" w:author="Martin Gerdin Wärnberg" w:date="2020-04-20T09:31:31Z">
        <w:r>
          <w:rPr>
            <w:lang w:val="en-GB"/>
          </w:rPr>
          <w:t>across 1000 bootstrap samples, that</w:t>
        </w:r>
      </w:ins>
      <w:del w:id="147" w:author="Martin Gerdin Wärnberg" w:date="2020-04-20T09:31:31Z">
        <w:r>
          <w:rPr>
            <w:lang w:val="en-GB"/>
          </w:rPr>
          <w:delText>, it</w:delText>
        </w:r>
      </w:del>
      <w:r>
        <w:rPr>
          <w:lang w:val="en-GB"/>
        </w:rPr>
        <w:t xml:space="preserve"> was then applied to the model coefficients [28]. The shrunk model was used to estimate the probability of all-cause 30-day mortality in the development sample. A grid search was performed across estimated probabilities in the development sample to identify the cutoff value that optimised overtriage while </w:t>
      </w:r>
      <w:ins w:id="148" w:author="Martin Gerdin Wärnberg" w:date="2020-04-20T09:34:13Z">
        <w:r>
          <w:rPr>
            <w:lang w:val="en-GB"/>
          </w:rPr>
          <w:t xml:space="preserve">attempting to </w:t>
        </w:r>
      </w:ins>
      <w:del w:id="149" w:author="Martin Gerdin Wärnberg" w:date="2020-04-20T09:34:17Z">
        <w:r>
          <w:rPr>
            <w:lang w:val="en-GB"/>
          </w:rPr>
          <w:delText>keeping</w:delText>
        </w:r>
      </w:del>
      <w:ins w:id="150" w:author="Martin Gerdin Wärnberg" w:date="2020-04-20T09:34:17Z">
        <w:r>
          <w:rPr>
            <w:lang w:val="en-GB"/>
          </w:rPr>
          <w:t>keep</w:t>
        </w:r>
      </w:ins>
      <w:r>
        <w:rPr>
          <w:lang w:val="en-GB"/>
        </w:rPr>
        <w:t xml:space="preserve"> undertriage at less than 5% [19]. This cutoff value was then used to classify patients as having major or minor trauma.</w:t>
      </w:r>
    </w:p>
    <w:p>
      <w:pPr>
        <w:pStyle w:val="Heading3"/>
        <w:spacing w:lineRule="auto" w:line="360"/>
        <w:rPr>
          <w:lang w:val="en-GB"/>
        </w:rPr>
      </w:pPr>
      <w:bookmarkStart w:id="20" w:name="model-validation"/>
      <w:bookmarkEnd w:id="20"/>
      <w:r>
        <w:rPr>
          <w:lang w:val="en-GB"/>
        </w:rPr>
        <w:t>Model validation</w:t>
      </w:r>
    </w:p>
    <w:p>
      <w:pPr>
        <w:pStyle w:val="FirstParagraph"/>
        <w:spacing w:lineRule="auto" w:line="360"/>
        <w:rPr/>
      </w:pPr>
      <w:r>
        <w:rPr>
          <w:lang w:val="en-GB"/>
        </w:rPr>
        <w:t xml:space="preserve">In the model validation step, the model performance was assessed in the high-volume centre validation sample and in the low-volume centre validation sample. First, the model was used to estimate the probability of all-cause 30-day mortality in each sample. Then, the probability cutoff value identified in the development sample was applied to the validation samples, patients were classified as having major or minor trauma, and the </w:t>
      </w:r>
      <w:r>
        <w:rPr>
          <w:lang w:val="en-GB"/>
        </w:rPr>
        <w:t>model performance was</w:t>
      </w:r>
      <w:r>
        <w:rPr>
          <w:lang w:val="en-GB"/>
        </w:rPr>
        <w:t xml:space="preserve"> estimated.</w:t>
      </w:r>
    </w:p>
    <w:p>
      <w:pPr>
        <w:pStyle w:val="Heading3"/>
        <w:spacing w:lineRule="auto" w:line="360"/>
        <w:rPr>
          <w:lang w:val="en-GB"/>
        </w:rPr>
      </w:pPr>
      <w:bookmarkStart w:id="21" w:name="model-comparison"/>
      <w:bookmarkEnd w:id="21"/>
      <w:r>
        <w:rPr>
          <w:lang w:val="en-GB"/>
        </w:rPr>
        <w:t>Model comparison</w:t>
      </w:r>
    </w:p>
    <w:p>
      <w:pPr>
        <w:pStyle w:val="FirstParagraph"/>
        <w:spacing w:lineRule="auto" w:line="360"/>
        <w:rPr/>
      </w:pPr>
      <w:r>
        <w:rPr>
          <w:lang w:val="en-GB"/>
        </w:rPr>
        <w:t xml:space="preserve">Finally, the difference in model performance between the high- and low-volume centre validation samples was calculated. Empirical bootstrapping </w:t>
      </w:r>
      <w:ins w:id="151" w:author="Martin Gerdin Wärnberg" w:date="2020-04-20T09:37:03Z">
        <w:r>
          <w:rPr>
            <w:lang w:val="en-GB"/>
          </w:rPr>
          <w:t>across</w:t>
        </w:r>
      </w:ins>
      <w:ins w:id="152" w:author="Martin Gerdin Wärnberg" w:date="2020-04-20T09:36:47Z">
        <w:r>
          <w:rPr>
            <w:lang w:val="en-GB"/>
          </w:rPr>
          <w:t xml:space="preserve"> 1000 draws </w:t>
        </w:r>
      </w:ins>
      <w:r>
        <w:rPr>
          <w:lang w:val="en-GB"/>
        </w:rPr>
        <w:t xml:space="preserve">using the Boot MI Percentile method </w:t>
      </w:r>
      <w:del w:id="153" w:author="Martin Gerdin Wärnberg" w:date="2020-04-20T09:38:14Z">
        <w:r>
          <w:rPr>
            <w:lang w:val="en-GB"/>
          </w:rPr>
          <w:delText xml:space="preserve">as presented by Barlett and Hughes </w:delText>
        </w:r>
      </w:del>
      <w:r>
        <w:rPr>
          <w:lang w:val="en-GB"/>
        </w:rPr>
        <w:t xml:space="preserve">was used to estimate the 95% confidence intervals (CI) around the performance and the differences in the performance estimates [29]. </w:t>
      </w:r>
      <w:del w:id="154" w:author="Martin Gerdin Wärnberg" w:date="2020-04-20T09:36:38Z">
        <w:r>
          <w:rPr>
            <w:lang w:val="en-GB"/>
          </w:rPr>
          <w:delText>Both bootstrap procedures used 1 000 bootstrap samples drawn with replacement of the same size as the original samples.</w:delText>
        </w:r>
      </w:del>
      <w:r>
        <w:rPr>
          <w:lang w:val="en-GB"/>
        </w:rPr>
        <w:t xml:space="preserve"> </w:t>
      </w:r>
      <w:del w:id="155" w:author="Martin Gerdin Wärnberg" w:date="2020-04-20T09:38:34Z">
        <w:r>
          <w:rPr>
            <w:lang w:val="en-GB"/>
          </w:rPr>
          <w:delText>The three steps of model development, model validation, and model comparison were repeated in all dataset groups.</w:delText>
        </w:r>
      </w:del>
    </w:p>
    <w:p>
      <w:pPr>
        <w:pStyle w:val="Heading3"/>
        <w:spacing w:lineRule="auto" w:line="360"/>
        <w:rPr>
          <w:lang w:val="en-GB"/>
        </w:rPr>
      </w:pPr>
      <w:bookmarkStart w:id="22" w:name="performance-measures"/>
      <w:bookmarkEnd w:id="22"/>
      <w:r>
        <w:rPr>
          <w:lang w:val="en-GB"/>
        </w:rPr>
        <w:t>Performance measures</w:t>
      </w:r>
    </w:p>
    <w:p>
      <w:pPr>
        <w:pStyle w:val="Heading2"/>
        <w:spacing w:lineRule="auto" w:line="360"/>
        <w:rPr>
          <w:b w:val="false"/>
          <w:b w:val="false"/>
          <w:bCs w:val="false"/>
          <w:sz w:val="24"/>
          <w:szCs w:val="24"/>
          <w:lang w:val="en-GB"/>
        </w:rPr>
      </w:pPr>
      <w:r>
        <w:rPr>
          <w:b w:val="false"/>
          <w:bCs w:val="false"/>
          <w:sz w:val="24"/>
          <w:szCs w:val="24"/>
          <w:lang w:val="en-GB"/>
        </w:rPr>
        <w:t>Model performance was assessed in terms of over-, under-, and mistriage rates as defined above.</w:t>
      </w:r>
    </w:p>
    <w:p>
      <w:pPr>
        <w:pStyle w:val="Heading2"/>
        <w:spacing w:lineRule="auto" w:line="360"/>
        <w:rPr>
          <w:lang w:val="en-GB"/>
        </w:rPr>
      </w:pPr>
      <w:r>
        <w:rPr>
          <w:lang w:val="en-GB"/>
        </w:rPr>
        <w:t>Ethical considerations</w:t>
      </w:r>
    </w:p>
    <w:p>
      <w:pPr>
        <w:pStyle w:val="FirstParagraph"/>
        <w:spacing w:lineRule="auto" w:line="360"/>
        <w:rPr/>
      </w:pPr>
      <w:r>
        <w:rPr>
          <w:lang w:val="en-GB"/>
        </w:rPr>
        <w:t>The study was approved by the regional ethics review board in Stockholm, Sweden</w:t>
      </w:r>
      <w:del w:id="156" w:author="Martin Gerdin Wärnberg" w:date="2020-04-20T09:39:53Z">
        <w:r>
          <w:rPr>
            <w:lang w:val="en-GB"/>
          </w:rPr>
          <w:delText xml:space="preserve">. The ethics review numbers are </w:delText>
        </w:r>
      </w:del>
      <w:ins w:id="157" w:author="Martin Gerdin Wärnberg" w:date="2020-04-20T09:39:55Z">
        <w:r>
          <w:rPr>
            <w:lang w:val="en-GB"/>
          </w:rPr>
          <w:t xml:space="preserve"> </w:t>
        </w:r>
      </w:ins>
      <w:ins w:id="158" w:author="Martin Gerdin Wärnberg" w:date="2020-04-20T09:39:55Z">
        <w:r>
          <w:rPr>
            <w:lang w:val="en-GB"/>
          </w:rPr>
          <w:t>(</w:t>
        </w:r>
      </w:ins>
      <w:r>
        <w:rPr>
          <w:lang w:val="en-GB"/>
        </w:rPr>
        <w:t>2015/426-31 and 2016/461-</w:t>
      </w:r>
      <w:commentRangeStart w:id="10"/>
      <w:r>
        <w:rPr>
          <w:lang w:val="en-GB"/>
        </w:rPr>
        <w:t>32</w:t>
      </w:r>
      <w:r>
        <w:rPr>
          <w:lang w:val="en-GB"/>
        </w:rPr>
      </w:r>
      <w:ins w:id="159" w:author="Martin Gerdin Wärnberg" w:date="2020-04-20T09:40:06Z">
        <w:commentRangeEnd w:id="10"/>
        <w:r>
          <w:commentReference w:id="10"/>
        </w:r>
        <w:r>
          <w:rPr>
            <w:lang w:val="en-GB"/>
          </w:rPr>
          <w:commentReference w:id="11"/>
        </w:r>
      </w:ins>
      <w:ins w:id="160" w:author="Martin Gerdin Wärnberg" w:date="2020-04-20T09:40:06Z">
        <w:r>
          <w:rPr>
            <w:lang w:val="en-GB"/>
          </w:rPr>
          <w:t>)</w:t>
        </w:r>
      </w:ins>
      <w:r>
        <w:rPr>
          <w:lang w:val="en-GB"/>
        </w:rPr>
        <w:t>.</w:t>
      </w:r>
      <w:ins w:id="161" w:author="Dell Saulnier" w:date="2020-04-17T11:22:00Z">
        <w:r>
          <w:rPr>
            <w:lang w:val="en-GB"/>
          </w:rPr>
          <w:t xml:space="preserve"> </w:t>
        </w:r>
      </w:ins>
    </w:p>
    <w:p>
      <w:pPr>
        <w:pStyle w:val="Heading1"/>
        <w:spacing w:lineRule="auto" w:line="360"/>
        <w:rPr>
          <w:lang w:val="en-GB"/>
        </w:rPr>
      </w:pPr>
      <w:r>
        <w:rPr>
          <w:lang w:val="en-GB"/>
        </w:rPr>
        <w:t>Results</w:t>
      </w:r>
    </w:p>
    <w:p>
      <w:pPr>
        <w:pStyle w:val="FirstParagraph"/>
        <w:spacing w:lineRule="auto" w:line="360"/>
        <w:rPr>
          <w:lang w:val="en-GB"/>
        </w:rPr>
      </w:pPr>
      <w:r>
        <w:rPr>
          <w:lang w:val="en-GB"/>
        </w:rPr>
        <w:t>We analysed data from 26</w:t>
      </w:r>
      <w:ins w:id="162" w:author="Dell Saulnier" w:date="2020-04-17T11:24:00Z">
        <w:r>
          <w:rPr>
            <w:lang w:val="en-GB"/>
          </w:rPr>
          <w:t xml:space="preserve"> </w:t>
        </w:r>
      </w:ins>
      <w:r>
        <w:rPr>
          <w:lang w:val="en-GB"/>
        </w:rPr>
        <w:t xml:space="preserve">965 trauma patients (Table 1), after excluding 78 patients with missing date and time of trauma. The total number of missing observations across all variables was </w:t>
      </w:r>
      <w:commentRangeStart w:id="12"/>
      <w:r>
        <w:rPr>
          <w:lang w:val="en-GB"/>
        </w:rPr>
        <w:t>9</w:t>
      </w:r>
      <w:ins w:id="163" w:author="Dell Saulnier" w:date="2020-04-17T11:24:00Z">
        <w:r>
          <w:rPr>
            <w:lang w:val="en-GB"/>
          </w:rPr>
          <w:t xml:space="preserve"> </w:t>
        </w:r>
      </w:ins>
      <w:r>
        <w:rPr>
          <w:lang w:val="en-GB"/>
        </w:rPr>
        <w:t xml:space="preserve">984 </w:t>
      </w:r>
      <w:r>
        <w:rPr>
          <w:lang w:val="en-GB"/>
        </w:rPr>
      </w:r>
      <w:commentRangeEnd w:id="12"/>
      <w:r>
        <w:commentReference w:id="12"/>
      </w:r>
      <w:r>
        <w:rPr>
          <w:lang w:val="en-GB"/>
        </w:rPr>
        <w:t>in the entire study cohort. The dataset with the highest percentage of missing observations was the non-metropolitan dataset, with 48% incomplete observations. The variable with the highest number of missing values was RR, with 8</w:t>
      </w:r>
      <w:ins w:id="164" w:author="Dell Saulnier" w:date="2020-04-17T11:24:00Z">
        <w:r>
          <w:rPr>
            <w:lang w:val="en-GB"/>
          </w:rPr>
          <w:t xml:space="preserve"> </w:t>
        </w:r>
      </w:ins>
      <w:r>
        <w:rPr>
          <w:lang w:val="en-GB"/>
        </w:rPr>
        <w:t>296 missing values, or 31% of the total values for this variable. The percentages of missing values for the other model predictors were 8% for GCS and 9% for SBP.</w:t>
      </w:r>
    </w:p>
    <w:p>
      <w:pPr>
        <w:pStyle w:val="Normal"/>
        <w:rPr>
          <w:rFonts w:ascii="Times New Roman" w:hAnsi="Times New Roman"/>
          <w:b/>
          <w:b/>
          <w:lang w:val="en-GB"/>
        </w:rPr>
      </w:pPr>
      <w:r>
        <w:rPr>
          <w:rFonts w:ascii="Times New Roman" w:hAnsi="Times New Roman"/>
          <w:b/>
          <w:lang w:val="en-GB"/>
        </w:rPr>
      </w:r>
      <w:r>
        <w:br w:type="page"/>
      </w:r>
    </w:p>
    <w:p>
      <w:pPr>
        <w:pStyle w:val="TextBody"/>
        <w:spacing w:lineRule="auto" w:line="240"/>
        <w:rPr>
          <w:lang w:val="en-GB"/>
        </w:rPr>
      </w:pPr>
      <w:r>
        <w:rPr>
          <w:b/>
          <w:lang w:val="en-GB"/>
        </w:rPr>
        <w:t>Table 1. Sample characteristics of multiple imputed data.</w:t>
      </w:r>
      <w:r>
        <w:rPr>
          <w:lang w:val="en-GB"/>
        </w:rPr>
        <w:t xml:space="preserve"> </w:t>
      </w:r>
      <w:commentRangeStart w:id="13"/>
      <w:r>
        <w:rPr>
          <w:lang w:val="en-GB"/>
        </w:rPr>
        <w:t xml:space="preserve">Data are presented as medians with interquartile range </w:t>
      </w:r>
      <w:del w:id="165" w:author="Dell Saulnier" w:date="2020-04-17T11:25:00Z">
        <w:r>
          <w:rPr>
            <w:lang w:val="en-GB"/>
          </w:rPr>
          <w:delText>(</w:delText>
        </w:r>
      </w:del>
      <w:ins w:id="166" w:author="Dell Saulnier" w:date="2020-04-17T11:26:00Z">
        <w:r>
          <w:rPr>
            <w:lang w:val="en-GB"/>
          </w:rPr>
          <w:t>[</w:t>
        </w:r>
      </w:ins>
      <w:r>
        <w:rPr>
          <w:lang w:val="en-GB"/>
        </w:rPr>
        <w:t>IQR</w:t>
      </w:r>
      <w:ins w:id="167" w:author="Dell Saulnier" w:date="2020-04-17T11:25:00Z">
        <w:r>
          <w:rPr>
            <w:lang w:val="en-GB"/>
          </w:rPr>
          <w:t>]</w:t>
        </w:r>
      </w:ins>
      <w:del w:id="168" w:author="Dell Saulnier" w:date="2020-04-17T11:25:00Z">
        <w:r>
          <w:rPr>
            <w:lang w:val="en-GB"/>
          </w:rPr>
          <w:delText>)</w:delText>
        </w:r>
      </w:del>
      <w:ins w:id="169" w:author="Dell Saulnier" w:date="2020-04-17T11:29:00Z">
        <w:r>
          <w:rPr>
            <w:lang w:val="en-GB"/>
          </w:rPr>
          <w:t xml:space="preserve">. </w:t>
        </w:r>
      </w:ins>
      <w:ins w:id="170" w:author="Dell Saulnier" w:date="2020-04-17T11:30:00Z">
        <w:r>
          <w:rPr>
            <w:lang w:val="en-GB"/>
          </w:rPr>
          <w:t xml:space="preserve">Count data are presented as a count followed by (%) </w:t>
        </w:r>
      </w:ins>
      <w:del w:id="171" w:author="Dell Saulnier" w:date="2020-04-17T11:27:00Z">
        <w:r>
          <w:rPr>
            <w:lang w:val="en-GB"/>
          </w:rPr>
          <w:delText xml:space="preserve"> or counts with %, as applicable</w:delText>
        </w:r>
      </w:del>
      <w:ins w:id="172" w:author="Dell Saulnier" w:date="2020-04-17T11:27:00Z">
        <w:r>
          <w:rPr>
            <w:lang w:val="en-GB"/>
          </w:rPr>
          <w:t>in the table</w:t>
        </w:r>
      </w:ins>
      <w:r>
        <w:rPr>
          <w:lang w:val="en-GB"/>
        </w:rPr>
        <w:t>.</w:t>
      </w:r>
      <w:commentRangeEnd w:id="13"/>
      <w:r>
        <w:commentReference w:id="13"/>
      </w:r>
      <w:r>
        <w:rPr>
          <w:lang w:val="en-GB"/>
        </w:rPr>
      </w:r>
    </w:p>
    <w:tbl>
      <w:tblPr>
        <w:tblW w:w="5000" w:type="pct"/>
        <w:jc w:val="left"/>
        <w:tblInd w:w="0" w:type="dxa"/>
        <w:tblBorders/>
        <w:tblCellMar>
          <w:top w:w="0" w:type="dxa"/>
          <w:left w:w="108" w:type="dxa"/>
          <w:bottom w:w="0" w:type="dxa"/>
          <w:right w:w="108" w:type="dxa"/>
        </w:tblCellMar>
        <w:tblLook w:noVBand="1" w:val="07e0" w:noHBand="1" w:lastColumn="1" w:firstColumn="1" w:lastRow="1" w:firstRow="1"/>
      </w:tblPr>
      <w:tblGrid>
        <w:gridCol w:w="3255"/>
        <w:gridCol w:w="1087"/>
        <w:gridCol w:w="2532"/>
        <w:gridCol w:w="2531"/>
      </w:tblGrid>
      <w:tr>
        <w:trPr/>
        <w:tc>
          <w:tcPr>
            <w:tcW w:w="3255" w:type="dxa"/>
            <w:tcBorders/>
            <w:shd w:fill="auto" w:val="clear"/>
            <w:vAlign w:val="bottom"/>
          </w:tcPr>
          <w:p>
            <w:pPr>
              <w:pStyle w:val="Compact"/>
              <w:rPr>
                <w:b/>
                <w:b/>
                <w:lang w:val="en-GB"/>
              </w:rPr>
            </w:pPr>
            <w:r>
              <w:rPr>
                <w:b/>
                <w:lang w:val="en-GB"/>
              </w:rPr>
              <w:t>Characteristic</w:t>
            </w:r>
          </w:p>
        </w:tc>
        <w:tc>
          <w:tcPr>
            <w:tcW w:w="1087" w:type="dxa"/>
            <w:tcBorders/>
            <w:shd w:fill="auto" w:val="clear"/>
            <w:vAlign w:val="bottom"/>
          </w:tcPr>
          <w:p>
            <w:pPr>
              <w:pStyle w:val="Compact"/>
              <w:rPr>
                <w:b/>
                <w:b/>
                <w:lang w:val="en-GB"/>
              </w:rPr>
            </w:pPr>
            <w:r>
              <w:rPr>
                <w:b/>
                <w:lang w:val="en-GB"/>
              </w:rPr>
              <w:t>Level</w:t>
            </w:r>
          </w:p>
        </w:tc>
        <w:tc>
          <w:tcPr>
            <w:tcW w:w="2532" w:type="dxa"/>
            <w:tcBorders/>
            <w:shd w:fill="auto" w:val="clear"/>
            <w:vAlign w:val="bottom"/>
          </w:tcPr>
          <w:p>
            <w:pPr>
              <w:pStyle w:val="Compact"/>
              <w:rPr>
                <w:b/>
                <w:b/>
                <w:lang w:val="en-GB"/>
              </w:rPr>
            </w:pPr>
            <w:r>
              <w:rPr>
                <w:b/>
                <w:lang w:val="en-GB"/>
              </w:rPr>
              <w:t>High-volume</w:t>
            </w:r>
          </w:p>
        </w:tc>
        <w:tc>
          <w:tcPr>
            <w:tcW w:w="2531" w:type="dxa"/>
            <w:tcBorders/>
            <w:shd w:fill="auto" w:val="clear"/>
            <w:vAlign w:val="bottom"/>
          </w:tcPr>
          <w:p>
            <w:pPr>
              <w:pStyle w:val="Compact"/>
              <w:rPr>
                <w:b/>
                <w:b/>
                <w:lang w:val="en-GB"/>
              </w:rPr>
            </w:pPr>
            <w:r>
              <w:rPr>
                <w:b/>
                <w:lang w:val="en-GB"/>
              </w:rPr>
              <w:t>Low-volume</w:t>
            </w:r>
          </w:p>
        </w:tc>
      </w:tr>
      <w:tr>
        <w:trPr/>
        <w:tc>
          <w:tcPr>
            <w:tcW w:w="3255" w:type="dxa"/>
            <w:tcBorders/>
            <w:shd w:fill="auto" w:val="clear"/>
          </w:tcPr>
          <w:p>
            <w:pPr>
              <w:pStyle w:val="Compact"/>
              <w:rPr>
                <w:lang w:val="en-GB"/>
              </w:rPr>
            </w:pPr>
            <w:r>
              <w:rPr>
                <w:lang w:val="en-GB"/>
              </w:rPr>
              <w:t>n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20021 (74)</w:t>
            </w:r>
          </w:p>
        </w:tc>
        <w:tc>
          <w:tcPr>
            <w:tcW w:w="2531" w:type="dxa"/>
            <w:tcBorders/>
            <w:shd w:fill="auto" w:val="clear"/>
          </w:tcPr>
          <w:p>
            <w:pPr>
              <w:pStyle w:val="Compact"/>
              <w:rPr>
                <w:lang w:val="en-GB"/>
              </w:rPr>
            </w:pPr>
            <w:r>
              <w:rPr>
                <w:lang w:val="en-GB"/>
              </w:rPr>
              <w:t>6944 (26)</w:t>
            </w:r>
          </w:p>
        </w:tc>
      </w:tr>
      <w:tr>
        <w:trPr/>
        <w:tc>
          <w:tcPr>
            <w:tcW w:w="3255" w:type="dxa"/>
            <w:tcBorders/>
            <w:shd w:fill="auto" w:val="clear"/>
          </w:tcPr>
          <w:p>
            <w:pPr>
              <w:pStyle w:val="Compact"/>
              <w:rPr>
                <w:lang w:val="en-GB"/>
              </w:rPr>
            </w:pPr>
            <w:r>
              <w:rPr>
                <w:lang w:val="en-GB"/>
              </w:rPr>
              <w:t xml:space="preserve">Age, years </w:t>
            </w:r>
            <w:del w:id="173"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40 [25, 57]</w:t>
            </w:r>
          </w:p>
        </w:tc>
        <w:tc>
          <w:tcPr>
            <w:tcW w:w="2531" w:type="dxa"/>
            <w:tcBorders/>
            <w:shd w:fill="auto" w:val="clear"/>
          </w:tcPr>
          <w:p>
            <w:pPr>
              <w:pStyle w:val="Compact"/>
              <w:rPr>
                <w:lang w:val="en-GB"/>
              </w:rPr>
            </w:pPr>
            <w:r>
              <w:rPr>
                <w:lang w:val="en-GB"/>
              </w:rPr>
              <w:t>46 [27, 64]</w:t>
            </w:r>
          </w:p>
        </w:tc>
      </w:tr>
      <w:tr>
        <w:trPr/>
        <w:tc>
          <w:tcPr>
            <w:tcW w:w="3255" w:type="dxa"/>
            <w:tcBorders/>
            <w:shd w:fill="auto" w:val="clear"/>
          </w:tcPr>
          <w:p>
            <w:pPr>
              <w:pStyle w:val="Compact"/>
              <w:rPr/>
            </w:pPr>
            <w:r>
              <w:rPr>
                <w:lang w:val="en-GB"/>
              </w:rPr>
              <w:t>Sex</w:t>
            </w:r>
            <w:del w:id="174" w:author="Martin Gerdin Wärnberg" w:date="2020-04-20T09:42:51Z">
              <w:r>
                <w:rPr>
                  <w:lang w:val="en-GB"/>
                </w:rPr>
                <w:delText xml:space="preserve"> (%)</w:delText>
              </w:r>
            </w:del>
          </w:p>
        </w:tc>
        <w:tc>
          <w:tcPr>
            <w:tcW w:w="1087" w:type="dxa"/>
            <w:tcBorders/>
            <w:shd w:fill="auto" w:val="clear"/>
          </w:tcPr>
          <w:p>
            <w:pPr>
              <w:pStyle w:val="Compact"/>
              <w:rPr>
                <w:lang w:val="en-GB"/>
              </w:rPr>
            </w:pPr>
            <w:r>
              <w:rPr>
                <w:lang w:val="en-GB"/>
              </w:rPr>
              <w:t>Male</w:t>
            </w:r>
          </w:p>
        </w:tc>
        <w:tc>
          <w:tcPr>
            <w:tcW w:w="2532" w:type="dxa"/>
            <w:tcBorders/>
            <w:shd w:fill="auto" w:val="clear"/>
          </w:tcPr>
          <w:p>
            <w:pPr>
              <w:pStyle w:val="Compact"/>
              <w:rPr>
                <w:lang w:val="en-GB"/>
              </w:rPr>
            </w:pPr>
            <w:r>
              <w:rPr>
                <w:lang w:val="en-GB"/>
              </w:rPr>
              <w:t>13134 (66)</w:t>
            </w:r>
          </w:p>
        </w:tc>
        <w:tc>
          <w:tcPr>
            <w:tcW w:w="2531" w:type="dxa"/>
            <w:tcBorders/>
            <w:shd w:fill="auto" w:val="clear"/>
          </w:tcPr>
          <w:p>
            <w:pPr>
              <w:pStyle w:val="Compact"/>
              <w:rPr>
                <w:lang w:val="en-GB"/>
              </w:rPr>
            </w:pPr>
            <w:r>
              <w:rPr>
                <w:lang w:val="en-GB"/>
              </w:rPr>
              <w:t>4680 (67)</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Female</w:t>
            </w:r>
          </w:p>
        </w:tc>
        <w:tc>
          <w:tcPr>
            <w:tcW w:w="2532" w:type="dxa"/>
            <w:tcBorders/>
            <w:shd w:fill="auto" w:val="clear"/>
          </w:tcPr>
          <w:p>
            <w:pPr>
              <w:pStyle w:val="Compact"/>
              <w:rPr>
                <w:lang w:val="en-GB"/>
              </w:rPr>
            </w:pPr>
            <w:r>
              <w:rPr>
                <w:lang w:val="en-GB"/>
              </w:rPr>
              <w:t>6886 (34)</w:t>
            </w:r>
          </w:p>
        </w:tc>
        <w:tc>
          <w:tcPr>
            <w:tcW w:w="2531" w:type="dxa"/>
            <w:tcBorders/>
            <w:shd w:fill="auto" w:val="clear"/>
          </w:tcPr>
          <w:p>
            <w:pPr>
              <w:pStyle w:val="Compact"/>
              <w:rPr>
                <w:lang w:val="en-GB"/>
              </w:rPr>
            </w:pPr>
            <w:r>
              <w:rPr>
                <w:lang w:val="en-GB"/>
              </w:rPr>
              <w:t>2263 (33)</w:t>
            </w:r>
          </w:p>
        </w:tc>
      </w:tr>
      <w:tr>
        <w:trPr/>
        <w:tc>
          <w:tcPr>
            <w:tcW w:w="3255" w:type="dxa"/>
            <w:tcBorders/>
            <w:shd w:fill="auto" w:val="clear"/>
          </w:tcPr>
          <w:p>
            <w:pPr>
              <w:pStyle w:val="Compact"/>
              <w:rPr>
                <w:lang w:val="en-GB"/>
              </w:rPr>
            </w:pPr>
            <w:r>
              <w:rPr>
                <w:lang w:val="en-GB"/>
              </w:rPr>
              <w:t xml:space="preserve">GCS </w:t>
            </w:r>
            <w:del w:id="175"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15 [15, 15]</w:t>
            </w:r>
          </w:p>
        </w:tc>
        <w:tc>
          <w:tcPr>
            <w:tcW w:w="2531" w:type="dxa"/>
            <w:tcBorders/>
            <w:shd w:fill="auto" w:val="clear"/>
          </w:tcPr>
          <w:p>
            <w:pPr>
              <w:pStyle w:val="Compact"/>
              <w:rPr>
                <w:lang w:val="en-GB"/>
              </w:rPr>
            </w:pPr>
            <w:r>
              <w:rPr>
                <w:lang w:val="en-GB"/>
              </w:rPr>
              <w:t>15 [14, 15]</w:t>
            </w:r>
          </w:p>
        </w:tc>
      </w:tr>
      <w:tr>
        <w:trPr/>
        <w:tc>
          <w:tcPr>
            <w:tcW w:w="3255" w:type="dxa"/>
            <w:tcBorders/>
            <w:shd w:fill="auto" w:val="clear"/>
          </w:tcPr>
          <w:p>
            <w:pPr>
              <w:pStyle w:val="Compact"/>
              <w:rPr>
                <w:lang w:val="en-GB"/>
              </w:rPr>
            </w:pPr>
            <w:r>
              <w:rPr>
                <w:lang w:val="en-GB"/>
              </w:rPr>
              <w:t xml:space="preserve">SBP </w:t>
            </w:r>
            <w:del w:id="176"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139 [125, 153]</w:t>
            </w:r>
          </w:p>
        </w:tc>
        <w:tc>
          <w:tcPr>
            <w:tcW w:w="2531" w:type="dxa"/>
            <w:tcBorders/>
            <w:shd w:fill="auto" w:val="clear"/>
          </w:tcPr>
          <w:p>
            <w:pPr>
              <w:pStyle w:val="Compact"/>
              <w:rPr>
                <w:lang w:val="en-GB"/>
              </w:rPr>
            </w:pPr>
            <w:r>
              <w:rPr>
                <w:lang w:val="en-GB"/>
              </w:rPr>
              <w:t>136 [120, 152]</w:t>
            </w:r>
          </w:p>
        </w:tc>
      </w:tr>
      <w:tr>
        <w:trPr/>
        <w:tc>
          <w:tcPr>
            <w:tcW w:w="3255" w:type="dxa"/>
            <w:tcBorders/>
            <w:shd w:fill="auto" w:val="clear"/>
          </w:tcPr>
          <w:p>
            <w:pPr>
              <w:pStyle w:val="Compact"/>
              <w:rPr>
                <w:lang w:val="en-GB"/>
              </w:rPr>
            </w:pPr>
            <w:r>
              <w:rPr>
                <w:lang w:val="en-GB"/>
              </w:rPr>
              <w:t xml:space="preserve">RR </w:t>
            </w:r>
            <w:del w:id="177"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18 [15, 20]</w:t>
            </w:r>
          </w:p>
        </w:tc>
        <w:tc>
          <w:tcPr>
            <w:tcW w:w="2531" w:type="dxa"/>
            <w:tcBorders/>
            <w:shd w:fill="auto" w:val="clear"/>
          </w:tcPr>
          <w:p>
            <w:pPr>
              <w:pStyle w:val="Compact"/>
              <w:rPr>
                <w:lang w:val="en-GB"/>
              </w:rPr>
            </w:pPr>
            <w:r>
              <w:rPr>
                <w:lang w:val="en-GB"/>
              </w:rPr>
              <w:t>19 [16, 22]</w:t>
            </w:r>
          </w:p>
        </w:tc>
      </w:tr>
      <w:tr>
        <w:trPr/>
        <w:tc>
          <w:tcPr>
            <w:tcW w:w="3255" w:type="dxa"/>
            <w:tcBorders/>
            <w:shd w:fill="auto" w:val="clear"/>
          </w:tcPr>
          <w:p>
            <w:pPr>
              <w:pStyle w:val="Compact"/>
              <w:rPr/>
            </w:pPr>
            <w:r>
              <w:rPr>
                <w:lang w:val="en-GB"/>
              </w:rPr>
              <w:t>30-day survival</w:t>
            </w:r>
            <w:del w:id="178" w:author="Martin Gerdin Wärnberg" w:date="2020-04-20T09:42:55Z">
              <w:r>
                <w:rPr>
                  <w:lang w:val="en-GB"/>
                </w:rPr>
                <w:delText xml:space="preserve"> (%)</w:delText>
              </w:r>
            </w:del>
          </w:p>
        </w:tc>
        <w:tc>
          <w:tcPr>
            <w:tcW w:w="1087" w:type="dxa"/>
            <w:tcBorders/>
            <w:shd w:fill="auto" w:val="clear"/>
          </w:tcPr>
          <w:p>
            <w:pPr>
              <w:pStyle w:val="Compact"/>
              <w:rPr>
                <w:lang w:val="en-GB"/>
              </w:rPr>
            </w:pPr>
            <w:r>
              <w:rPr>
                <w:lang w:val="en-GB"/>
              </w:rPr>
              <w:t>Alive</w:t>
            </w:r>
          </w:p>
        </w:tc>
        <w:tc>
          <w:tcPr>
            <w:tcW w:w="2532" w:type="dxa"/>
            <w:tcBorders/>
            <w:shd w:fill="auto" w:val="clear"/>
          </w:tcPr>
          <w:p>
            <w:pPr>
              <w:pStyle w:val="Compact"/>
              <w:rPr>
                <w:lang w:val="en-GB"/>
              </w:rPr>
            </w:pPr>
            <w:r>
              <w:rPr>
                <w:lang w:val="en-GB"/>
              </w:rPr>
              <w:t>19271 (96)</w:t>
            </w:r>
          </w:p>
        </w:tc>
        <w:tc>
          <w:tcPr>
            <w:tcW w:w="2531" w:type="dxa"/>
            <w:tcBorders/>
            <w:shd w:fill="auto" w:val="clear"/>
          </w:tcPr>
          <w:p>
            <w:pPr>
              <w:pStyle w:val="Compact"/>
              <w:rPr>
                <w:lang w:val="en-GB"/>
              </w:rPr>
            </w:pPr>
            <w:r>
              <w:rPr>
                <w:lang w:val="en-GB"/>
              </w:rPr>
              <w:t>6546 (94)</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Dead</w:t>
            </w:r>
          </w:p>
        </w:tc>
        <w:tc>
          <w:tcPr>
            <w:tcW w:w="2532" w:type="dxa"/>
            <w:tcBorders/>
            <w:shd w:fill="auto" w:val="clear"/>
          </w:tcPr>
          <w:p>
            <w:pPr>
              <w:pStyle w:val="Compact"/>
              <w:rPr>
                <w:lang w:val="en-GB"/>
              </w:rPr>
            </w:pPr>
            <w:r>
              <w:rPr>
                <w:lang w:val="en-GB"/>
              </w:rPr>
              <w:t>750 (4)</w:t>
            </w:r>
          </w:p>
        </w:tc>
        <w:tc>
          <w:tcPr>
            <w:tcW w:w="2531" w:type="dxa"/>
            <w:tcBorders/>
            <w:shd w:fill="auto" w:val="clear"/>
          </w:tcPr>
          <w:p>
            <w:pPr>
              <w:pStyle w:val="Compact"/>
              <w:rPr>
                <w:lang w:val="en-GB"/>
              </w:rPr>
            </w:pPr>
            <w:r>
              <w:rPr>
                <w:lang w:val="en-GB"/>
              </w:rPr>
              <w:t>397 (6)</w:t>
            </w:r>
          </w:p>
        </w:tc>
      </w:tr>
      <w:tr>
        <w:trPr/>
        <w:tc>
          <w:tcPr>
            <w:tcW w:w="3255" w:type="dxa"/>
            <w:tcBorders/>
            <w:shd w:fill="auto" w:val="clear"/>
          </w:tcPr>
          <w:p>
            <w:pPr>
              <w:pStyle w:val="Compact"/>
              <w:rPr>
                <w:lang w:val="en-GB"/>
              </w:rPr>
            </w:pPr>
            <w:r>
              <w:rPr>
                <w:lang w:val="en-GB"/>
              </w:rPr>
              <w:t xml:space="preserve">ISS </w:t>
            </w:r>
            <w:del w:id="179"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3 [1, 9]</w:t>
            </w:r>
          </w:p>
        </w:tc>
        <w:tc>
          <w:tcPr>
            <w:tcW w:w="2531" w:type="dxa"/>
            <w:tcBorders/>
            <w:shd w:fill="auto" w:val="clear"/>
          </w:tcPr>
          <w:p>
            <w:pPr>
              <w:pStyle w:val="Compact"/>
              <w:rPr>
                <w:lang w:val="en-GB"/>
              </w:rPr>
            </w:pPr>
            <w:r>
              <w:rPr>
                <w:lang w:val="en-GB"/>
              </w:rPr>
              <w:t>5 [1, 13]</w:t>
            </w:r>
          </w:p>
        </w:tc>
      </w:tr>
      <w:tr>
        <w:trPr/>
        <w:tc>
          <w:tcPr>
            <w:tcW w:w="3255" w:type="dxa"/>
            <w:tcBorders/>
            <w:shd w:fill="auto" w:val="clear"/>
          </w:tcPr>
          <w:p>
            <w:pPr>
              <w:pStyle w:val="Compact"/>
              <w:rPr>
                <w:lang w:val="en-GB"/>
              </w:rPr>
            </w:pPr>
            <w:r>
              <w:rPr>
                <w:lang w:val="en-GB"/>
              </w:rPr>
              <w:t xml:space="preserve">NISS </w:t>
            </w:r>
            <w:del w:id="180"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3 [1, 12]</w:t>
            </w:r>
          </w:p>
        </w:tc>
        <w:tc>
          <w:tcPr>
            <w:tcW w:w="2531" w:type="dxa"/>
            <w:tcBorders/>
            <w:shd w:fill="auto" w:val="clear"/>
          </w:tcPr>
          <w:p>
            <w:pPr>
              <w:pStyle w:val="Compact"/>
              <w:rPr>
                <w:lang w:val="en-GB"/>
              </w:rPr>
            </w:pPr>
            <w:r>
              <w:rPr>
                <w:lang w:val="en-GB"/>
              </w:rPr>
              <w:t>6 [1, 17]</w:t>
            </w:r>
          </w:p>
        </w:tc>
      </w:tr>
      <w:tr>
        <w:trPr/>
        <w:tc>
          <w:tcPr>
            <w:tcW w:w="3255" w:type="dxa"/>
            <w:tcBorders/>
            <w:shd w:fill="auto" w:val="clear"/>
          </w:tcPr>
          <w:p>
            <w:pPr>
              <w:pStyle w:val="Compact"/>
              <w:rPr/>
            </w:pPr>
            <w:r>
              <w:rPr>
                <w:lang w:val="en-GB"/>
              </w:rPr>
              <w:t>ISS&gt;15</w:t>
            </w:r>
            <w:del w:id="181" w:author="Martin Gerdin Wärnberg" w:date="2020-04-20T09:42:59Z">
              <w:r>
                <w:rPr>
                  <w:lang w:val="en-GB"/>
                </w:rPr>
                <w:delText xml:space="preserve"> (%)</w:delText>
              </w:r>
            </w:del>
          </w:p>
        </w:tc>
        <w:tc>
          <w:tcPr>
            <w:tcW w:w="1087" w:type="dxa"/>
            <w:tcBorders/>
            <w:shd w:fill="auto" w:val="clear"/>
          </w:tcPr>
          <w:p>
            <w:pPr>
              <w:pStyle w:val="Compact"/>
              <w:rPr>
                <w:lang w:val="en-GB"/>
              </w:rPr>
            </w:pPr>
            <w:r>
              <w:rPr>
                <w:lang w:val="en-GB"/>
              </w:rPr>
              <w:t>No</w:t>
            </w:r>
          </w:p>
        </w:tc>
        <w:tc>
          <w:tcPr>
            <w:tcW w:w="2532" w:type="dxa"/>
            <w:tcBorders/>
            <w:shd w:fill="auto" w:val="clear"/>
          </w:tcPr>
          <w:p>
            <w:pPr>
              <w:pStyle w:val="Compact"/>
              <w:rPr>
                <w:lang w:val="en-GB"/>
              </w:rPr>
            </w:pPr>
            <w:r>
              <w:rPr>
                <w:lang w:val="en-GB"/>
              </w:rPr>
              <w:t>17344 (87)</w:t>
            </w:r>
          </w:p>
        </w:tc>
        <w:tc>
          <w:tcPr>
            <w:tcW w:w="2531" w:type="dxa"/>
            <w:tcBorders/>
            <w:shd w:fill="auto" w:val="clear"/>
          </w:tcPr>
          <w:p>
            <w:pPr>
              <w:pStyle w:val="Compact"/>
              <w:rPr>
                <w:lang w:val="en-GB"/>
              </w:rPr>
            </w:pPr>
            <w:r>
              <w:rPr>
                <w:lang w:val="en-GB"/>
              </w:rPr>
              <w:t>5530 (80)</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Yes</w:t>
            </w:r>
          </w:p>
        </w:tc>
        <w:tc>
          <w:tcPr>
            <w:tcW w:w="2532" w:type="dxa"/>
            <w:tcBorders/>
            <w:shd w:fill="auto" w:val="clear"/>
          </w:tcPr>
          <w:p>
            <w:pPr>
              <w:pStyle w:val="Compact"/>
              <w:rPr>
                <w:lang w:val="en-GB"/>
              </w:rPr>
            </w:pPr>
            <w:r>
              <w:rPr>
                <w:lang w:val="en-GB"/>
              </w:rPr>
              <w:t>2677 (13)</w:t>
            </w:r>
          </w:p>
        </w:tc>
        <w:tc>
          <w:tcPr>
            <w:tcW w:w="2531" w:type="dxa"/>
            <w:tcBorders/>
            <w:shd w:fill="auto" w:val="clear"/>
          </w:tcPr>
          <w:p>
            <w:pPr>
              <w:pStyle w:val="Compact"/>
              <w:rPr>
                <w:lang w:val="en-GB"/>
              </w:rPr>
            </w:pPr>
            <w:r>
              <w:rPr>
                <w:lang w:val="en-GB"/>
              </w:rPr>
              <w:t>1414 (20)</w:t>
            </w:r>
          </w:p>
        </w:tc>
      </w:tr>
      <w:tr>
        <w:trPr/>
        <w:tc>
          <w:tcPr>
            <w:tcW w:w="3255" w:type="dxa"/>
            <w:tcBorders>
              <w:bottom w:val="single" w:sz="4" w:space="0" w:color="000000"/>
              <w:insideH w:val="single" w:sz="4" w:space="0" w:color="000000"/>
            </w:tcBorders>
            <w:shd w:fill="auto" w:val="clear"/>
            <w:vAlign w:val="bottom"/>
          </w:tcPr>
          <w:p>
            <w:pPr>
              <w:pStyle w:val="Compact"/>
              <w:rPr>
                <w:b/>
                <w:b/>
                <w:lang w:val="en-GB"/>
              </w:rPr>
            </w:pPr>
            <w:r>
              <w:rPr>
                <w:b/>
                <w:lang w:val="en-GB"/>
              </w:rPr>
              <w:t>Characteristic</w:t>
            </w:r>
          </w:p>
        </w:tc>
        <w:tc>
          <w:tcPr>
            <w:tcW w:w="1087" w:type="dxa"/>
            <w:tcBorders>
              <w:bottom w:val="single" w:sz="4" w:space="0" w:color="000000"/>
              <w:insideH w:val="single" w:sz="4" w:space="0" w:color="000000"/>
            </w:tcBorders>
            <w:shd w:fill="auto" w:val="clear"/>
            <w:vAlign w:val="bottom"/>
          </w:tcPr>
          <w:p>
            <w:pPr>
              <w:pStyle w:val="Compact"/>
              <w:rPr>
                <w:b/>
                <w:b/>
                <w:lang w:val="en-GB"/>
              </w:rPr>
            </w:pPr>
            <w:r>
              <w:rPr>
                <w:b/>
                <w:lang w:val="en-GB"/>
              </w:rPr>
              <w:t>Level</w:t>
            </w:r>
          </w:p>
        </w:tc>
        <w:tc>
          <w:tcPr>
            <w:tcW w:w="2532" w:type="dxa"/>
            <w:tcBorders>
              <w:bottom w:val="single" w:sz="4" w:space="0" w:color="000000"/>
              <w:insideH w:val="single" w:sz="4" w:space="0" w:color="000000"/>
            </w:tcBorders>
            <w:shd w:fill="auto" w:val="clear"/>
            <w:vAlign w:val="bottom"/>
          </w:tcPr>
          <w:p>
            <w:pPr>
              <w:pStyle w:val="Compact"/>
              <w:rPr>
                <w:b/>
                <w:b/>
                <w:lang w:val="en-GB"/>
              </w:rPr>
            </w:pPr>
            <w:r>
              <w:rPr>
                <w:b/>
                <w:lang w:val="en-GB"/>
              </w:rPr>
              <w:t>Metropolitan</w:t>
            </w:r>
          </w:p>
        </w:tc>
        <w:tc>
          <w:tcPr>
            <w:tcW w:w="2531" w:type="dxa"/>
            <w:tcBorders>
              <w:bottom w:val="single" w:sz="4" w:space="0" w:color="000000"/>
              <w:insideH w:val="single" w:sz="4" w:space="0" w:color="000000"/>
            </w:tcBorders>
            <w:shd w:fill="auto" w:val="clear"/>
            <w:vAlign w:val="bottom"/>
          </w:tcPr>
          <w:p>
            <w:pPr>
              <w:pStyle w:val="Compact"/>
              <w:rPr>
                <w:b/>
                <w:b/>
                <w:lang w:val="en-GB"/>
              </w:rPr>
            </w:pPr>
            <w:r>
              <w:rPr>
                <w:b/>
                <w:lang w:val="en-GB"/>
              </w:rPr>
              <w:t>Non-metropolitan</w:t>
            </w:r>
          </w:p>
        </w:tc>
      </w:tr>
      <w:tr>
        <w:trPr/>
        <w:tc>
          <w:tcPr>
            <w:tcW w:w="3255" w:type="dxa"/>
            <w:tcBorders>
              <w:top w:val="single" w:sz="4" w:space="0" w:color="000000"/>
            </w:tcBorders>
            <w:shd w:fill="auto" w:val="clear"/>
          </w:tcPr>
          <w:p>
            <w:pPr>
              <w:pStyle w:val="Compact"/>
              <w:rPr/>
            </w:pPr>
            <w:r>
              <w:rPr>
                <w:lang w:val="en-GB"/>
              </w:rPr>
              <w:t xml:space="preserve">n </w:t>
            </w:r>
            <w:del w:id="182" w:author="Martin Gerdin Wärnberg" w:date="2020-04-20T09:43:02Z">
              <w:r>
                <w:rPr>
                  <w:lang w:val="en-GB"/>
                </w:rPr>
                <w:delText>(%)</w:delText>
              </w:r>
            </w:del>
          </w:p>
        </w:tc>
        <w:tc>
          <w:tcPr>
            <w:tcW w:w="1087" w:type="dxa"/>
            <w:tcBorders>
              <w:top w:val="single" w:sz="4" w:space="0" w:color="000000"/>
            </w:tcBorders>
            <w:shd w:fill="auto" w:val="clear"/>
          </w:tcPr>
          <w:p>
            <w:pPr>
              <w:pStyle w:val="Compact"/>
              <w:rPr>
                <w:lang w:val="en-GB"/>
              </w:rPr>
            </w:pPr>
            <w:r>
              <w:rPr>
                <w:lang w:val="en-GB"/>
              </w:rPr>
            </w:r>
          </w:p>
        </w:tc>
        <w:tc>
          <w:tcPr>
            <w:tcW w:w="2532" w:type="dxa"/>
            <w:tcBorders>
              <w:top w:val="single" w:sz="4" w:space="0" w:color="000000"/>
            </w:tcBorders>
            <w:shd w:fill="auto" w:val="clear"/>
          </w:tcPr>
          <w:p>
            <w:pPr>
              <w:pStyle w:val="Compact"/>
              <w:rPr>
                <w:lang w:val="en-GB"/>
              </w:rPr>
            </w:pPr>
            <w:r>
              <w:rPr>
                <w:lang w:val="en-GB"/>
              </w:rPr>
              <w:t>13042 (48)</w:t>
            </w:r>
          </w:p>
        </w:tc>
        <w:tc>
          <w:tcPr>
            <w:tcW w:w="2531" w:type="dxa"/>
            <w:tcBorders>
              <w:top w:val="single" w:sz="4" w:space="0" w:color="000000"/>
            </w:tcBorders>
            <w:shd w:fill="auto" w:val="clear"/>
          </w:tcPr>
          <w:p>
            <w:pPr>
              <w:pStyle w:val="Compact"/>
              <w:rPr>
                <w:lang w:val="en-GB"/>
              </w:rPr>
            </w:pPr>
            <w:r>
              <w:rPr>
                <w:lang w:val="en-GB"/>
              </w:rPr>
              <w:t>13923 (52)</w:t>
            </w:r>
          </w:p>
        </w:tc>
      </w:tr>
      <w:tr>
        <w:trPr/>
        <w:tc>
          <w:tcPr>
            <w:tcW w:w="3255" w:type="dxa"/>
            <w:tcBorders/>
            <w:shd w:fill="auto" w:val="clear"/>
          </w:tcPr>
          <w:p>
            <w:pPr>
              <w:pStyle w:val="Compact"/>
              <w:rPr>
                <w:lang w:val="en-GB"/>
              </w:rPr>
            </w:pPr>
            <w:r>
              <w:rPr>
                <w:lang w:val="en-GB"/>
              </w:rPr>
              <w:t>Age, years</w:t>
            </w:r>
            <w:del w:id="183" w:author="Dell Saulnier" w:date="2020-04-17T11:28:00Z">
              <w:r>
                <w:rPr>
                  <w:lang w:val="en-GB"/>
                </w:rPr>
                <w:delText xml:space="preserve"> (median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41 [26, 58]</w:t>
            </w:r>
          </w:p>
        </w:tc>
        <w:tc>
          <w:tcPr>
            <w:tcW w:w="2531" w:type="dxa"/>
            <w:tcBorders/>
            <w:shd w:fill="auto" w:val="clear"/>
          </w:tcPr>
          <w:p>
            <w:pPr>
              <w:pStyle w:val="Compact"/>
              <w:rPr>
                <w:lang w:val="en-GB"/>
              </w:rPr>
            </w:pPr>
            <w:r>
              <w:rPr>
                <w:lang w:val="en-GB"/>
              </w:rPr>
              <w:t>42 [25, 60]</w:t>
            </w:r>
          </w:p>
        </w:tc>
      </w:tr>
      <w:tr>
        <w:trPr/>
        <w:tc>
          <w:tcPr>
            <w:tcW w:w="3255" w:type="dxa"/>
            <w:tcBorders/>
            <w:shd w:fill="auto" w:val="clear"/>
          </w:tcPr>
          <w:p>
            <w:pPr>
              <w:pStyle w:val="Compact"/>
              <w:rPr/>
            </w:pPr>
            <w:r>
              <w:rPr>
                <w:lang w:val="en-GB"/>
              </w:rPr>
              <w:t>Sex</w:t>
            </w:r>
            <w:del w:id="184" w:author="Martin Gerdin Wärnberg" w:date="2020-04-20T09:43:08Z">
              <w:r>
                <w:rPr>
                  <w:lang w:val="en-GB"/>
                </w:rPr>
                <w:delText xml:space="preserve"> (%)</w:delText>
              </w:r>
            </w:del>
          </w:p>
        </w:tc>
        <w:tc>
          <w:tcPr>
            <w:tcW w:w="1087" w:type="dxa"/>
            <w:tcBorders/>
            <w:shd w:fill="auto" w:val="clear"/>
          </w:tcPr>
          <w:p>
            <w:pPr>
              <w:pStyle w:val="Compact"/>
              <w:rPr>
                <w:lang w:val="en-GB"/>
              </w:rPr>
            </w:pPr>
            <w:r>
              <w:rPr>
                <w:lang w:val="en-GB"/>
              </w:rPr>
              <w:t>Male</w:t>
            </w:r>
          </w:p>
        </w:tc>
        <w:tc>
          <w:tcPr>
            <w:tcW w:w="2532" w:type="dxa"/>
            <w:tcBorders/>
            <w:shd w:fill="auto" w:val="clear"/>
          </w:tcPr>
          <w:p>
            <w:pPr>
              <w:pStyle w:val="Compact"/>
              <w:rPr>
                <w:lang w:val="en-GB"/>
              </w:rPr>
            </w:pPr>
            <w:r>
              <w:rPr>
                <w:lang w:val="en-GB"/>
              </w:rPr>
              <w:t>8804 (67)</w:t>
            </w:r>
          </w:p>
        </w:tc>
        <w:tc>
          <w:tcPr>
            <w:tcW w:w="2531" w:type="dxa"/>
            <w:tcBorders/>
            <w:shd w:fill="auto" w:val="clear"/>
          </w:tcPr>
          <w:p>
            <w:pPr>
              <w:pStyle w:val="Compact"/>
              <w:rPr>
                <w:lang w:val="en-GB"/>
              </w:rPr>
            </w:pPr>
            <w:r>
              <w:rPr>
                <w:lang w:val="en-GB"/>
              </w:rPr>
              <w:t>9010 (65)</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Female</w:t>
            </w:r>
          </w:p>
        </w:tc>
        <w:tc>
          <w:tcPr>
            <w:tcW w:w="2532" w:type="dxa"/>
            <w:tcBorders/>
            <w:shd w:fill="auto" w:val="clear"/>
          </w:tcPr>
          <w:p>
            <w:pPr>
              <w:pStyle w:val="Compact"/>
              <w:rPr>
                <w:lang w:val="en-GB"/>
              </w:rPr>
            </w:pPr>
            <w:r>
              <w:rPr>
                <w:lang w:val="en-GB"/>
              </w:rPr>
              <w:t>4238 (33)</w:t>
            </w:r>
          </w:p>
        </w:tc>
        <w:tc>
          <w:tcPr>
            <w:tcW w:w="2531" w:type="dxa"/>
            <w:tcBorders/>
            <w:shd w:fill="auto" w:val="clear"/>
          </w:tcPr>
          <w:p>
            <w:pPr>
              <w:pStyle w:val="Compact"/>
              <w:rPr>
                <w:lang w:val="en-GB"/>
              </w:rPr>
            </w:pPr>
            <w:r>
              <w:rPr>
                <w:lang w:val="en-GB"/>
              </w:rPr>
              <w:t>4913 (35)</w:t>
            </w:r>
          </w:p>
        </w:tc>
      </w:tr>
      <w:tr>
        <w:trPr/>
        <w:tc>
          <w:tcPr>
            <w:tcW w:w="3255" w:type="dxa"/>
            <w:tcBorders/>
            <w:shd w:fill="auto" w:val="clear"/>
          </w:tcPr>
          <w:p>
            <w:pPr>
              <w:pStyle w:val="Compact"/>
              <w:rPr>
                <w:lang w:val="en-GB"/>
              </w:rPr>
            </w:pPr>
            <w:r>
              <w:rPr>
                <w:lang w:val="en-GB"/>
              </w:rPr>
              <w:t xml:space="preserve">GCS </w:t>
            </w:r>
            <w:del w:id="185"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15 [15, 15]</w:t>
            </w:r>
          </w:p>
        </w:tc>
        <w:tc>
          <w:tcPr>
            <w:tcW w:w="2531" w:type="dxa"/>
            <w:tcBorders/>
            <w:shd w:fill="auto" w:val="clear"/>
          </w:tcPr>
          <w:p>
            <w:pPr>
              <w:pStyle w:val="Compact"/>
              <w:rPr>
                <w:lang w:val="en-GB"/>
              </w:rPr>
            </w:pPr>
            <w:r>
              <w:rPr>
                <w:lang w:val="en-GB"/>
              </w:rPr>
              <w:t>15 [15, 15]</w:t>
            </w:r>
          </w:p>
        </w:tc>
      </w:tr>
      <w:tr>
        <w:trPr/>
        <w:tc>
          <w:tcPr>
            <w:tcW w:w="3255" w:type="dxa"/>
            <w:tcBorders/>
            <w:shd w:fill="auto" w:val="clear"/>
          </w:tcPr>
          <w:p>
            <w:pPr>
              <w:pStyle w:val="Compact"/>
              <w:rPr>
                <w:lang w:val="en-GB"/>
              </w:rPr>
            </w:pPr>
            <w:r>
              <w:rPr>
                <w:lang w:val="en-GB"/>
              </w:rPr>
              <w:t xml:space="preserve">SBP </w:t>
            </w:r>
            <w:del w:id="186"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140 [125, 156]</w:t>
            </w:r>
          </w:p>
        </w:tc>
        <w:tc>
          <w:tcPr>
            <w:tcW w:w="2531" w:type="dxa"/>
            <w:tcBorders/>
            <w:shd w:fill="auto" w:val="clear"/>
          </w:tcPr>
          <w:p>
            <w:pPr>
              <w:pStyle w:val="Compact"/>
              <w:rPr>
                <w:lang w:val="en-GB"/>
              </w:rPr>
            </w:pPr>
            <w:r>
              <w:rPr>
                <w:lang w:val="en-GB"/>
              </w:rPr>
              <w:t>135 [121, 150]</w:t>
            </w:r>
          </w:p>
        </w:tc>
      </w:tr>
      <w:tr>
        <w:trPr/>
        <w:tc>
          <w:tcPr>
            <w:tcW w:w="3255" w:type="dxa"/>
            <w:tcBorders/>
            <w:shd w:fill="auto" w:val="clear"/>
          </w:tcPr>
          <w:p>
            <w:pPr>
              <w:pStyle w:val="Compact"/>
              <w:rPr>
                <w:lang w:val="en-GB"/>
              </w:rPr>
            </w:pPr>
            <w:r>
              <w:rPr>
                <w:lang w:val="en-GB"/>
              </w:rPr>
              <w:t xml:space="preserve">RR </w:t>
            </w:r>
            <w:del w:id="187"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18 [15, 20]</w:t>
            </w:r>
          </w:p>
        </w:tc>
        <w:tc>
          <w:tcPr>
            <w:tcW w:w="2531" w:type="dxa"/>
            <w:tcBorders/>
            <w:shd w:fill="auto" w:val="clear"/>
          </w:tcPr>
          <w:p>
            <w:pPr>
              <w:pStyle w:val="Compact"/>
              <w:rPr>
                <w:lang w:val="en-GB"/>
              </w:rPr>
            </w:pPr>
            <w:r>
              <w:rPr>
                <w:lang w:val="en-GB"/>
              </w:rPr>
              <w:t>18 [16, 21]</w:t>
            </w:r>
          </w:p>
        </w:tc>
      </w:tr>
      <w:tr>
        <w:trPr/>
        <w:tc>
          <w:tcPr>
            <w:tcW w:w="3255" w:type="dxa"/>
            <w:tcBorders/>
            <w:shd w:fill="auto" w:val="clear"/>
          </w:tcPr>
          <w:p>
            <w:pPr>
              <w:pStyle w:val="Compact"/>
              <w:rPr/>
            </w:pPr>
            <w:r>
              <w:rPr>
                <w:lang w:val="en-GB"/>
              </w:rPr>
              <w:t>30-day survival</w:t>
            </w:r>
            <w:del w:id="188" w:author="Martin Gerdin Wärnberg" w:date="2020-04-20T09:43:11Z">
              <w:r>
                <w:rPr>
                  <w:lang w:val="en-GB"/>
                </w:rPr>
                <w:delText xml:space="preserve"> (%)</w:delText>
              </w:r>
            </w:del>
          </w:p>
        </w:tc>
        <w:tc>
          <w:tcPr>
            <w:tcW w:w="1087" w:type="dxa"/>
            <w:tcBorders/>
            <w:shd w:fill="auto" w:val="clear"/>
          </w:tcPr>
          <w:p>
            <w:pPr>
              <w:pStyle w:val="Compact"/>
              <w:rPr>
                <w:lang w:val="en-GB"/>
              </w:rPr>
            </w:pPr>
            <w:r>
              <w:rPr>
                <w:lang w:val="en-GB"/>
              </w:rPr>
              <w:t>Alive</w:t>
            </w:r>
          </w:p>
        </w:tc>
        <w:tc>
          <w:tcPr>
            <w:tcW w:w="2532" w:type="dxa"/>
            <w:tcBorders/>
            <w:shd w:fill="auto" w:val="clear"/>
          </w:tcPr>
          <w:p>
            <w:pPr>
              <w:pStyle w:val="Compact"/>
              <w:rPr>
                <w:lang w:val="en-GB"/>
              </w:rPr>
            </w:pPr>
            <w:r>
              <w:rPr>
                <w:lang w:val="en-GB"/>
              </w:rPr>
              <w:t>12428 (95)</w:t>
            </w:r>
          </w:p>
        </w:tc>
        <w:tc>
          <w:tcPr>
            <w:tcW w:w="2531" w:type="dxa"/>
            <w:tcBorders/>
            <w:shd w:fill="auto" w:val="clear"/>
          </w:tcPr>
          <w:p>
            <w:pPr>
              <w:pStyle w:val="Compact"/>
              <w:rPr>
                <w:lang w:val="en-GB"/>
              </w:rPr>
            </w:pPr>
            <w:r>
              <w:rPr>
                <w:lang w:val="en-GB"/>
              </w:rPr>
              <w:t>13397 (96)</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Dead</w:t>
            </w:r>
          </w:p>
        </w:tc>
        <w:tc>
          <w:tcPr>
            <w:tcW w:w="2532" w:type="dxa"/>
            <w:tcBorders/>
            <w:shd w:fill="auto" w:val="clear"/>
          </w:tcPr>
          <w:p>
            <w:pPr>
              <w:pStyle w:val="Compact"/>
              <w:rPr>
                <w:lang w:val="en-GB"/>
              </w:rPr>
            </w:pPr>
            <w:r>
              <w:rPr>
                <w:lang w:val="en-GB"/>
              </w:rPr>
              <w:t>614 (5)</w:t>
            </w:r>
          </w:p>
        </w:tc>
        <w:tc>
          <w:tcPr>
            <w:tcW w:w="2531" w:type="dxa"/>
            <w:tcBorders/>
            <w:shd w:fill="auto" w:val="clear"/>
          </w:tcPr>
          <w:p>
            <w:pPr>
              <w:pStyle w:val="Compact"/>
              <w:rPr>
                <w:lang w:val="en-GB"/>
              </w:rPr>
            </w:pPr>
            <w:r>
              <w:rPr>
                <w:lang w:val="en-GB"/>
              </w:rPr>
              <w:t>526 (4)</w:t>
            </w:r>
          </w:p>
        </w:tc>
      </w:tr>
      <w:tr>
        <w:trPr/>
        <w:tc>
          <w:tcPr>
            <w:tcW w:w="3255" w:type="dxa"/>
            <w:tcBorders/>
            <w:shd w:fill="auto" w:val="clear"/>
          </w:tcPr>
          <w:p>
            <w:pPr>
              <w:pStyle w:val="Compact"/>
              <w:rPr>
                <w:lang w:val="en-GB"/>
              </w:rPr>
            </w:pPr>
            <w:r>
              <w:rPr>
                <w:lang w:val="en-GB"/>
              </w:rPr>
              <w:t xml:space="preserve">ISS </w:t>
            </w:r>
            <w:del w:id="189"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 [1, 10]</w:t>
            </w:r>
          </w:p>
        </w:tc>
        <w:tc>
          <w:tcPr>
            <w:tcW w:w="2531" w:type="dxa"/>
            <w:tcBorders/>
            <w:shd w:fill="auto" w:val="clear"/>
          </w:tcPr>
          <w:p>
            <w:pPr>
              <w:pStyle w:val="Compact"/>
              <w:rPr>
                <w:lang w:val="en-GB"/>
              </w:rPr>
            </w:pPr>
            <w:r>
              <w:rPr>
                <w:lang w:val="en-GB"/>
              </w:rPr>
              <w:t>3 [1, 9]</w:t>
            </w:r>
          </w:p>
        </w:tc>
      </w:tr>
      <w:tr>
        <w:trPr/>
        <w:tc>
          <w:tcPr>
            <w:tcW w:w="3255" w:type="dxa"/>
            <w:tcBorders/>
            <w:shd w:fill="auto" w:val="clear"/>
          </w:tcPr>
          <w:p>
            <w:pPr>
              <w:pStyle w:val="Compact"/>
              <w:rPr>
                <w:lang w:val="en-GB"/>
              </w:rPr>
            </w:pPr>
            <w:r>
              <w:rPr>
                <w:lang w:val="en-GB"/>
              </w:rPr>
              <w:t xml:space="preserve">NISS </w:t>
            </w:r>
            <w:del w:id="190"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5 [1, 16]</w:t>
            </w:r>
          </w:p>
        </w:tc>
        <w:tc>
          <w:tcPr>
            <w:tcW w:w="2531" w:type="dxa"/>
            <w:tcBorders/>
            <w:shd w:fill="auto" w:val="clear"/>
          </w:tcPr>
          <w:p>
            <w:pPr>
              <w:pStyle w:val="Compact"/>
              <w:rPr>
                <w:lang w:val="en-GB"/>
              </w:rPr>
            </w:pPr>
            <w:r>
              <w:rPr>
                <w:lang w:val="en-GB"/>
              </w:rPr>
              <w:t>3 [1, 11]</w:t>
            </w:r>
          </w:p>
        </w:tc>
      </w:tr>
      <w:tr>
        <w:trPr/>
        <w:tc>
          <w:tcPr>
            <w:tcW w:w="3255" w:type="dxa"/>
            <w:tcBorders/>
            <w:shd w:fill="auto" w:val="clear"/>
          </w:tcPr>
          <w:p>
            <w:pPr>
              <w:pStyle w:val="Compact"/>
              <w:rPr/>
            </w:pPr>
            <w:r>
              <w:rPr>
                <w:lang w:val="en-GB"/>
              </w:rPr>
              <w:t>ISS&gt;15</w:t>
            </w:r>
            <w:del w:id="191" w:author="Martin Gerdin Wärnberg" w:date="2020-04-20T09:43:14Z">
              <w:r>
                <w:rPr>
                  <w:lang w:val="en-GB"/>
                </w:rPr>
                <w:delText xml:space="preserve"> (%)</w:delText>
              </w:r>
            </w:del>
          </w:p>
        </w:tc>
        <w:tc>
          <w:tcPr>
            <w:tcW w:w="1087" w:type="dxa"/>
            <w:tcBorders/>
            <w:shd w:fill="auto" w:val="clear"/>
          </w:tcPr>
          <w:p>
            <w:pPr>
              <w:pStyle w:val="Compact"/>
              <w:rPr>
                <w:lang w:val="en-GB"/>
              </w:rPr>
            </w:pPr>
            <w:r>
              <w:rPr>
                <w:lang w:val="en-GB"/>
              </w:rPr>
              <w:t>No</w:t>
            </w:r>
          </w:p>
        </w:tc>
        <w:tc>
          <w:tcPr>
            <w:tcW w:w="2532" w:type="dxa"/>
            <w:tcBorders/>
            <w:shd w:fill="auto" w:val="clear"/>
          </w:tcPr>
          <w:p>
            <w:pPr>
              <w:pStyle w:val="Compact"/>
              <w:rPr>
                <w:lang w:val="en-GB"/>
              </w:rPr>
            </w:pPr>
            <w:r>
              <w:rPr>
                <w:lang w:val="en-GB"/>
              </w:rPr>
              <w:t>10667 (82)</w:t>
            </w:r>
          </w:p>
        </w:tc>
        <w:tc>
          <w:tcPr>
            <w:tcW w:w="2531" w:type="dxa"/>
            <w:tcBorders/>
            <w:shd w:fill="auto" w:val="clear"/>
          </w:tcPr>
          <w:p>
            <w:pPr>
              <w:pStyle w:val="Compact"/>
              <w:rPr>
                <w:lang w:val="en-GB"/>
              </w:rPr>
            </w:pPr>
            <w:r>
              <w:rPr>
                <w:lang w:val="en-GB"/>
              </w:rPr>
              <w:t>12207 (88)</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Yes</w:t>
            </w:r>
          </w:p>
        </w:tc>
        <w:tc>
          <w:tcPr>
            <w:tcW w:w="2532" w:type="dxa"/>
            <w:tcBorders/>
            <w:shd w:fill="auto" w:val="clear"/>
          </w:tcPr>
          <w:p>
            <w:pPr>
              <w:pStyle w:val="Compact"/>
              <w:rPr>
                <w:lang w:val="en-GB"/>
              </w:rPr>
            </w:pPr>
            <w:r>
              <w:rPr>
                <w:lang w:val="en-GB"/>
              </w:rPr>
              <w:t>2375 (18)</w:t>
            </w:r>
          </w:p>
        </w:tc>
        <w:tc>
          <w:tcPr>
            <w:tcW w:w="2531" w:type="dxa"/>
            <w:tcBorders/>
            <w:shd w:fill="auto" w:val="clear"/>
          </w:tcPr>
          <w:p>
            <w:pPr>
              <w:pStyle w:val="Compact"/>
              <w:rPr>
                <w:lang w:val="en-GB"/>
              </w:rPr>
            </w:pPr>
            <w:r>
              <w:rPr>
                <w:lang w:val="en-GB"/>
              </w:rPr>
              <w:t>1716 (12)</w:t>
            </w:r>
          </w:p>
        </w:tc>
      </w:tr>
      <w:tr>
        <w:trPr/>
        <w:tc>
          <w:tcPr>
            <w:tcW w:w="3255" w:type="dxa"/>
            <w:tcBorders>
              <w:bottom w:val="single" w:sz="4" w:space="0" w:color="000000"/>
              <w:insideH w:val="single" w:sz="4" w:space="0" w:color="000000"/>
            </w:tcBorders>
            <w:shd w:fill="auto" w:val="clear"/>
            <w:vAlign w:val="bottom"/>
          </w:tcPr>
          <w:p>
            <w:pPr>
              <w:pStyle w:val="Compact"/>
              <w:rPr>
                <w:b/>
                <w:b/>
                <w:lang w:val="en-GB"/>
              </w:rPr>
            </w:pPr>
            <w:r>
              <w:rPr>
                <w:b/>
                <w:lang w:val="en-GB"/>
              </w:rPr>
              <w:t>Characteristic</w:t>
            </w:r>
          </w:p>
        </w:tc>
        <w:tc>
          <w:tcPr>
            <w:tcW w:w="1087" w:type="dxa"/>
            <w:tcBorders>
              <w:bottom w:val="single" w:sz="4" w:space="0" w:color="000000"/>
              <w:insideH w:val="single" w:sz="4" w:space="0" w:color="000000"/>
            </w:tcBorders>
            <w:shd w:fill="auto" w:val="clear"/>
            <w:vAlign w:val="bottom"/>
          </w:tcPr>
          <w:p>
            <w:pPr>
              <w:pStyle w:val="Compact"/>
              <w:rPr>
                <w:b/>
                <w:b/>
                <w:lang w:val="en-GB"/>
              </w:rPr>
            </w:pPr>
            <w:r>
              <w:rPr>
                <w:b/>
                <w:lang w:val="en-GB"/>
              </w:rPr>
              <w:t>Level</w:t>
            </w:r>
          </w:p>
        </w:tc>
        <w:tc>
          <w:tcPr>
            <w:tcW w:w="2532" w:type="dxa"/>
            <w:tcBorders>
              <w:bottom w:val="single" w:sz="4" w:space="0" w:color="000000"/>
              <w:insideH w:val="single" w:sz="4" w:space="0" w:color="000000"/>
            </w:tcBorders>
            <w:shd w:fill="auto" w:val="clear"/>
            <w:vAlign w:val="bottom"/>
          </w:tcPr>
          <w:p>
            <w:pPr>
              <w:pStyle w:val="Compact"/>
              <w:rPr/>
            </w:pPr>
            <w:del w:id="192" w:author="Martin Gerdin Wärnberg" w:date="2020-04-20T09:43:56Z">
              <w:r>
                <w:rPr>
                  <w:b/>
                  <w:lang w:val="en-GB"/>
                </w:rPr>
                <w:delText>Multiple</w:delText>
              </w:r>
            </w:del>
            <w:ins w:id="193" w:author="Martin Gerdin Wärnberg" w:date="2020-04-20T09:43:56Z">
              <w:r>
                <w:rPr>
                  <w:b/>
                  <w:lang w:val="en-GB"/>
                </w:rPr>
                <w:t>Multicentre</w:t>
              </w:r>
            </w:ins>
            <w:r>
              <w:rPr>
                <w:b/>
                <w:lang w:val="en-GB"/>
              </w:rPr>
              <w:t xml:space="preserve"> </w:t>
            </w:r>
            <w:del w:id="194" w:author="Martin Gerdin Wärnberg" w:date="2020-04-20T09:44:00Z">
              <w:r>
                <w:rPr>
                  <w:b/>
                  <w:lang w:val="en-GB"/>
                </w:rPr>
                <w:delText>centres</w:delText>
              </w:r>
            </w:del>
          </w:p>
        </w:tc>
        <w:tc>
          <w:tcPr>
            <w:tcW w:w="2531" w:type="dxa"/>
            <w:tcBorders>
              <w:bottom w:val="single" w:sz="4" w:space="0" w:color="000000"/>
              <w:insideH w:val="single" w:sz="4" w:space="0" w:color="000000"/>
            </w:tcBorders>
            <w:shd w:fill="auto" w:val="clear"/>
            <w:vAlign w:val="bottom"/>
          </w:tcPr>
          <w:p>
            <w:pPr>
              <w:pStyle w:val="Compact"/>
              <w:rPr>
                <w:b/>
                <w:b/>
                <w:lang w:val="en-GB"/>
              </w:rPr>
            </w:pPr>
            <w:r>
              <w:rPr>
                <w:b/>
                <w:lang w:val="en-GB"/>
              </w:rPr>
              <w:t>Single centre</w:t>
            </w:r>
          </w:p>
        </w:tc>
      </w:tr>
      <w:tr>
        <w:trPr/>
        <w:tc>
          <w:tcPr>
            <w:tcW w:w="3255" w:type="dxa"/>
            <w:tcBorders>
              <w:top w:val="single" w:sz="4" w:space="0" w:color="000000"/>
            </w:tcBorders>
            <w:shd w:fill="auto" w:val="clear"/>
          </w:tcPr>
          <w:p>
            <w:pPr>
              <w:pStyle w:val="Compact"/>
              <w:rPr/>
            </w:pPr>
            <w:r>
              <w:rPr>
                <w:lang w:val="en-GB"/>
              </w:rPr>
              <w:t>n</w:t>
            </w:r>
            <w:del w:id="195" w:author="Martin Gerdin Wärnberg" w:date="2020-04-20T09:43:16Z">
              <w:r>
                <w:rPr>
                  <w:lang w:val="en-GB"/>
                </w:rPr>
                <w:delText xml:space="preserve"> (%)</w:delText>
              </w:r>
            </w:del>
          </w:p>
        </w:tc>
        <w:tc>
          <w:tcPr>
            <w:tcW w:w="1087" w:type="dxa"/>
            <w:tcBorders>
              <w:top w:val="single" w:sz="4" w:space="0" w:color="000000"/>
            </w:tcBorders>
            <w:shd w:fill="auto" w:val="clear"/>
          </w:tcPr>
          <w:p>
            <w:pPr>
              <w:pStyle w:val="Compact"/>
              <w:rPr>
                <w:lang w:val="en-GB"/>
              </w:rPr>
            </w:pPr>
            <w:r>
              <w:rPr>
                <w:lang w:val="en-GB"/>
              </w:rPr>
            </w:r>
          </w:p>
        </w:tc>
        <w:tc>
          <w:tcPr>
            <w:tcW w:w="2532" w:type="dxa"/>
            <w:tcBorders>
              <w:top w:val="single" w:sz="4" w:space="0" w:color="000000"/>
            </w:tcBorders>
            <w:shd w:fill="auto" w:val="clear"/>
          </w:tcPr>
          <w:p>
            <w:pPr>
              <w:pStyle w:val="Compact"/>
              <w:rPr>
                <w:lang w:val="en-GB"/>
              </w:rPr>
            </w:pPr>
            <w:r>
              <w:rPr>
                <w:lang w:val="en-GB"/>
              </w:rPr>
              <w:t>26965 (82)</w:t>
            </w:r>
          </w:p>
        </w:tc>
        <w:tc>
          <w:tcPr>
            <w:tcW w:w="2531" w:type="dxa"/>
            <w:tcBorders>
              <w:top w:val="single" w:sz="4" w:space="0" w:color="000000"/>
            </w:tcBorders>
            <w:shd w:fill="auto" w:val="clear"/>
          </w:tcPr>
          <w:p>
            <w:pPr>
              <w:pStyle w:val="Compact"/>
              <w:rPr>
                <w:lang w:val="en-GB"/>
              </w:rPr>
            </w:pPr>
            <w:r>
              <w:rPr>
                <w:lang w:val="en-GB"/>
              </w:rPr>
              <w:t>5956 (18)</w:t>
            </w:r>
          </w:p>
        </w:tc>
      </w:tr>
      <w:tr>
        <w:trPr/>
        <w:tc>
          <w:tcPr>
            <w:tcW w:w="3255" w:type="dxa"/>
            <w:tcBorders/>
            <w:shd w:fill="auto" w:val="clear"/>
          </w:tcPr>
          <w:p>
            <w:pPr>
              <w:pStyle w:val="Compact"/>
              <w:rPr>
                <w:lang w:val="en-GB"/>
              </w:rPr>
            </w:pPr>
            <w:r>
              <w:rPr>
                <w:lang w:val="en-GB"/>
              </w:rPr>
              <w:t xml:space="preserve">Age, years </w:t>
            </w:r>
            <w:del w:id="196"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41 [25, 59]</w:t>
            </w:r>
          </w:p>
        </w:tc>
        <w:tc>
          <w:tcPr>
            <w:tcW w:w="2531" w:type="dxa"/>
            <w:tcBorders/>
            <w:shd w:fill="auto" w:val="clear"/>
          </w:tcPr>
          <w:p>
            <w:pPr>
              <w:pStyle w:val="Compact"/>
              <w:rPr>
                <w:lang w:val="en-GB"/>
              </w:rPr>
            </w:pPr>
            <w:r>
              <w:rPr>
                <w:lang w:val="en-GB"/>
              </w:rPr>
              <w:t>42 [27, 59]</w:t>
            </w:r>
          </w:p>
        </w:tc>
      </w:tr>
      <w:tr>
        <w:trPr/>
        <w:tc>
          <w:tcPr>
            <w:tcW w:w="3255" w:type="dxa"/>
            <w:tcBorders/>
            <w:shd w:fill="auto" w:val="clear"/>
          </w:tcPr>
          <w:p>
            <w:pPr>
              <w:pStyle w:val="Compact"/>
              <w:rPr/>
            </w:pPr>
            <w:r>
              <w:rPr>
                <w:lang w:val="en-GB"/>
              </w:rPr>
              <w:t>Sex</w:t>
            </w:r>
            <w:del w:id="197" w:author="Martin Gerdin Wärnberg" w:date="2020-04-20T09:43:19Z">
              <w:r>
                <w:rPr>
                  <w:lang w:val="en-GB"/>
                </w:rPr>
                <w:delText xml:space="preserve"> (%)</w:delText>
              </w:r>
            </w:del>
          </w:p>
        </w:tc>
        <w:tc>
          <w:tcPr>
            <w:tcW w:w="1087" w:type="dxa"/>
            <w:tcBorders/>
            <w:shd w:fill="auto" w:val="clear"/>
          </w:tcPr>
          <w:p>
            <w:pPr>
              <w:pStyle w:val="Compact"/>
              <w:rPr>
                <w:lang w:val="en-GB"/>
              </w:rPr>
            </w:pPr>
            <w:r>
              <w:rPr>
                <w:lang w:val="en-GB"/>
              </w:rPr>
              <w:t>Male</w:t>
            </w:r>
          </w:p>
        </w:tc>
        <w:tc>
          <w:tcPr>
            <w:tcW w:w="2532" w:type="dxa"/>
            <w:tcBorders/>
            <w:shd w:fill="auto" w:val="clear"/>
          </w:tcPr>
          <w:p>
            <w:pPr>
              <w:pStyle w:val="Compact"/>
              <w:rPr>
                <w:lang w:val="en-GB"/>
              </w:rPr>
            </w:pPr>
            <w:r>
              <w:rPr>
                <w:lang w:val="en-GB"/>
              </w:rPr>
              <w:t>17813 (66)</w:t>
            </w:r>
          </w:p>
        </w:tc>
        <w:tc>
          <w:tcPr>
            <w:tcW w:w="2531" w:type="dxa"/>
            <w:tcBorders/>
            <w:shd w:fill="auto" w:val="clear"/>
          </w:tcPr>
          <w:p>
            <w:pPr>
              <w:pStyle w:val="Compact"/>
              <w:rPr>
                <w:lang w:val="en-GB"/>
              </w:rPr>
            </w:pPr>
            <w:r>
              <w:rPr>
                <w:lang w:val="en-GB"/>
              </w:rPr>
              <w:t>4153 (70)</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Female</w:t>
            </w:r>
          </w:p>
        </w:tc>
        <w:tc>
          <w:tcPr>
            <w:tcW w:w="2532" w:type="dxa"/>
            <w:tcBorders/>
            <w:shd w:fill="auto" w:val="clear"/>
          </w:tcPr>
          <w:p>
            <w:pPr>
              <w:pStyle w:val="Compact"/>
              <w:rPr>
                <w:lang w:val="en-GB"/>
              </w:rPr>
            </w:pPr>
            <w:r>
              <w:rPr>
                <w:lang w:val="en-GB"/>
              </w:rPr>
              <w:t>9152 (34)</w:t>
            </w:r>
          </w:p>
        </w:tc>
        <w:tc>
          <w:tcPr>
            <w:tcW w:w="2531" w:type="dxa"/>
            <w:tcBorders/>
            <w:shd w:fill="auto" w:val="clear"/>
          </w:tcPr>
          <w:p>
            <w:pPr>
              <w:pStyle w:val="Compact"/>
              <w:rPr>
                <w:lang w:val="en-GB"/>
              </w:rPr>
            </w:pPr>
            <w:r>
              <w:rPr>
                <w:lang w:val="en-GB"/>
              </w:rPr>
              <w:t>1803 (30)</w:t>
            </w:r>
          </w:p>
        </w:tc>
      </w:tr>
      <w:tr>
        <w:trPr/>
        <w:tc>
          <w:tcPr>
            <w:tcW w:w="3255" w:type="dxa"/>
            <w:tcBorders/>
            <w:shd w:fill="auto" w:val="clear"/>
          </w:tcPr>
          <w:p>
            <w:pPr>
              <w:pStyle w:val="Compact"/>
              <w:rPr>
                <w:lang w:val="en-GB"/>
              </w:rPr>
            </w:pPr>
            <w:r>
              <w:rPr>
                <w:lang w:val="en-GB"/>
              </w:rPr>
              <w:t xml:space="preserve">GCS </w:t>
            </w:r>
            <w:del w:id="198" w:author="Dell Saulnier" w:date="2020-04-17T11:28: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15 [15, 15]</w:t>
            </w:r>
          </w:p>
        </w:tc>
        <w:tc>
          <w:tcPr>
            <w:tcW w:w="2531" w:type="dxa"/>
            <w:tcBorders/>
            <w:shd w:fill="auto" w:val="clear"/>
          </w:tcPr>
          <w:p>
            <w:pPr>
              <w:pStyle w:val="Compact"/>
              <w:rPr>
                <w:lang w:val="en-GB"/>
              </w:rPr>
            </w:pPr>
            <w:r>
              <w:rPr>
                <w:lang w:val="en-GB"/>
              </w:rPr>
              <w:t>15 [14, 15]</w:t>
            </w:r>
          </w:p>
        </w:tc>
      </w:tr>
      <w:tr>
        <w:trPr/>
        <w:tc>
          <w:tcPr>
            <w:tcW w:w="3255" w:type="dxa"/>
            <w:tcBorders/>
            <w:shd w:fill="auto" w:val="clear"/>
          </w:tcPr>
          <w:p>
            <w:pPr>
              <w:pStyle w:val="Compact"/>
              <w:rPr>
                <w:lang w:val="en-GB"/>
              </w:rPr>
            </w:pPr>
            <w:r>
              <w:rPr>
                <w:lang w:val="en-GB"/>
              </w:rPr>
              <w:t xml:space="preserve">SBP </w:t>
            </w:r>
            <w:del w:id="199" w:author="Dell Saulnier" w:date="2020-04-17T11:29: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138 [124, 153]</w:t>
            </w:r>
          </w:p>
        </w:tc>
        <w:tc>
          <w:tcPr>
            <w:tcW w:w="2531" w:type="dxa"/>
            <w:tcBorders/>
            <w:shd w:fill="auto" w:val="clear"/>
          </w:tcPr>
          <w:p>
            <w:pPr>
              <w:pStyle w:val="Compact"/>
              <w:rPr>
                <w:lang w:val="en-GB"/>
              </w:rPr>
            </w:pPr>
            <w:r>
              <w:rPr>
                <w:lang w:val="en-GB"/>
              </w:rPr>
              <w:t>140 [124, 157]</w:t>
            </w:r>
          </w:p>
        </w:tc>
      </w:tr>
      <w:tr>
        <w:trPr/>
        <w:tc>
          <w:tcPr>
            <w:tcW w:w="3255" w:type="dxa"/>
            <w:tcBorders/>
            <w:shd w:fill="auto" w:val="clear"/>
          </w:tcPr>
          <w:p>
            <w:pPr>
              <w:pStyle w:val="Compact"/>
              <w:rPr>
                <w:lang w:val="en-GB"/>
              </w:rPr>
            </w:pPr>
            <w:r>
              <w:rPr>
                <w:lang w:val="en-GB"/>
              </w:rPr>
              <w:t xml:space="preserve">RR </w:t>
            </w:r>
            <w:del w:id="200" w:author="Dell Saulnier" w:date="2020-04-17T11:29: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18 [16, 21]</w:t>
            </w:r>
          </w:p>
        </w:tc>
        <w:tc>
          <w:tcPr>
            <w:tcW w:w="2531" w:type="dxa"/>
            <w:tcBorders/>
            <w:shd w:fill="auto" w:val="clear"/>
          </w:tcPr>
          <w:p>
            <w:pPr>
              <w:pStyle w:val="Compact"/>
              <w:rPr>
                <w:lang w:val="en-GB"/>
              </w:rPr>
            </w:pPr>
            <w:r>
              <w:rPr>
                <w:lang w:val="en-GB"/>
              </w:rPr>
              <w:t>18 [15, 20]</w:t>
            </w:r>
          </w:p>
        </w:tc>
      </w:tr>
      <w:tr>
        <w:trPr/>
        <w:tc>
          <w:tcPr>
            <w:tcW w:w="3255" w:type="dxa"/>
            <w:tcBorders/>
            <w:shd w:fill="auto" w:val="clear"/>
          </w:tcPr>
          <w:p>
            <w:pPr>
              <w:pStyle w:val="Compact"/>
              <w:rPr/>
            </w:pPr>
            <w:r>
              <w:rPr>
                <w:lang w:val="en-GB"/>
              </w:rPr>
              <w:t>30-day survival</w:t>
            </w:r>
            <w:del w:id="201" w:author="Martin Gerdin Wärnberg" w:date="2020-04-20T09:43:23Z">
              <w:r>
                <w:rPr>
                  <w:lang w:val="en-GB"/>
                </w:rPr>
                <w:delText xml:space="preserve"> (%)</w:delText>
              </w:r>
            </w:del>
          </w:p>
        </w:tc>
        <w:tc>
          <w:tcPr>
            <w:tcW w:w="1087" w:type="dxa"/>
            <w:tcBorders/>
            <w:shd w:fill="auto" w:val="clear"/>
          </w:tcPr>
          <w:p>
            <w:pPr>
              <w:pStyle w:val="Compact"/>
              <w:rPr>
                <w:lang w:val="en-GB"/>
              </w:rPr>
            </w:pPr>
            <w:r>
              <w:rPr>
                <w:lang w:val="en-GB"/>
              </w:rPr>
              <w:t>Alive</w:t>
            </w:r>
          </w:p>
        </w:tc>
        <w:tc>
          <w:tcPr>
            <w:tcW w:w="2532" w:type="dxa"/>
            <w:tcBorders/>
            <w:shd w:fill="auto" w:val="clear"/>
          </w:tcPr>
          <w:p>
            <w:pPr>
              <w:pStyle w:val="Compact"/>
              <w:rPr>
                <w:lang w:val="en-GB"/>
              </w:rPr>
            </w:pPr>
            <w:r>
              <w:rPr>
                <w:lang w:val="en-GB"/>
              </w:rPr>
              <w:t>25828 (96)</w:t>
            </w:r>
          </w:p>
        </w:tc>
        <w:tc>
          <w:tcPr>
            <w:tcW w:w="2531" w:type="dxa"/>
            <w:tcBorders/>
            <w:shd w:fill="auto" w:val="clear"/>
          </w:tcPr>
          <w:p>
            <w:pPr>
              <w:pStyle w:val="Compact"/>
              <w:rPr>
                <w:lang w:val="en-GB"/>
              </w:rPr>
            </w:pPr>
            <w:r>
              <w:rPr>
                <w:lang w:val="en-GB"/>
              </w:rPr>
              <w:t>5628 (94)</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Dead</w:t>
            </w:r>
          </w:p>
        </w:tc>
        <w:tc>
          <w:tcPr>
            <w:tcW w:w="2532" w:type="dxa"/>
            <w:tcBorders/>
            <w:shd w:fill="auto" w:val="clear"/>
          </w:tcPr>
          <w:p>
            <w:pPr>
              <w:pStyle w:val="Compact"/>
              <w:rPr>
                <w:lang w:val="en-GB"/>
              </w:rPr>
            </w:pPr>
            <w:r>
              <w:rPr>
                <w:lang w:val="en-GB"/>
              </w:rPr>
              <w:t>1137 (4)</w:t>
            </w:r>
          </w:p>
        </w:tc>
        <w:tc>
          <w:tcPr>
            <w:tcW w:w="2531" w:type="dxa"/>
            <w:tcBorders/>
            <w:shd w:fill="auto" w:val="clear"/>
          </w:tcPr>
          <w:p>
            <w:pPr>
              <w:pStyle w:val="Compact"/>
              <w:rPr>
                <w:lang w:val="en-GB"/>
              </w:rPr>
            </w:pPr>
            <w:r>
              <w:rPr>
                <w:lang w:val="en-GB"/>
              </w:rPr>
              <w:t>328 (6)</w:t>
            </w:r>
          </w:p>
        </w:tc>
      </w:tr>
      <w:tr>
        <w:trPr/>
        <w:tc>
          <w:tcPr>
            <w:tcW w:w="3255" w:type="dxa"/>
            <w:tcBorders/>
            <w:shd w:fill="auto" w:val="clear"/>
          </w:tcPr>
          <w:p>
            <w:pPr>
              <w:pStyle w:val="Compact"/>
              <w:rPr>
                <w:lang w:val="en-GB"/>
              </w:rPr>
            </w:pPr>
            <w:r>
              <w:rPr>
                <w:lang w:val="en-GB"/>
              </w:rPr>
              <w:t xml:space="preserve">ISS </w:t>
            </w:r>
            <w:del w:id="202" w:author="Dell Saulnier" w:date="2020-04-17T11:29: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 [1, 9]</w:t>
            </w:r>
          </w:p>
        </w:tc>
        <w:tc>
          <w:tcPr>
            <w:tcW w:w="2531" w:type="dxa"/>
            <w:tcBorders/>
            <w:shd w:fill="auto" w:val="clear"/>
          </w:tcPr>
          <w:p>
            <w:pPr>
              <w:pStyle w:val="Compact"/>
              <w:rPr>
                <w:lang w:val="en-GB"/>
              </w:rPr>
            </w:pPr>
            <w:r>
              <w:rPr>
                <w:lang w:val="en-GB"/>
              </w:rPr>
              <w:t>5 [1, 14]</w:t>
            </w:r>
          </w:p>
        </w:tc>
      </w:tr>
      <w:tr>
        <w:trPr/>
        <w:tc>
          <w:tcPr>
            <w:tcW w:w="3255" w:type="dxa"/>
            <w:tcBorders/>
            <w:shd w:fill="auto" w:val="clear"/>
          </w:tcPr>
          <w:p>
            <w:pPr>
              <w:pStyle w:val="Compact"/>
              <w:rPr>
                <w:lang w:val="en-GB"/>
              </w:rPr>
            </w:pPr>
            <w:r>
              <w:rPr>
                <w:lang w:val="en-GB"/>
              </w:rPr>
              <w:t xml:space="preserve">NISS </w:t>
            </w:r>
            <w:del w:id="203" w:author="Dell Saulnier" w:date="2020-04-17T11:29:00Z">
              <w:r>
                <w:rPr>
                  <w:lang w:val="en-GB"/>
                </w:rPr>
                <w:delText>(median [IQR])</w:delText>
              </w:r>
            </w:del>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 [1, 12]</w:t>
            </w:r>
          </w:p>
        </w:tc>
        <w:tc>
          <w:tcPr>
            <w:tcW w:w="2531" w:type="dxa"/>
            <w:tcBorders/>
            <w:shd w:fill="auto" w:val="clear"/>
          </w:tcPr>
          <w:p>
            <w:pPr>
              <w:pStyle w:val="Compact"/>
              <w:rPr>
                <w:lang w:val="en-GB"/>
              </w:rPr>
            </w:pPr>
            <w:r>
              <w:rPr>
                <w:lang w:val="en-GB"/>
              </w:rPr>
              <w:t>9 [3, 22]</w:t>
            </w:r>
          </w:p>
        </w:tc>
      </w:tr>
      <w:tr>
        <w:trPr/>
        <w:tc>
          <w:tcPr>
            <w:tcW w:w="3255" w:type="dxa"/>
            <w:tcBorders/>
            <w:shd w:fill="auto" w:val="clear"/>
          </w:tcPr>
          <w:p>
            <w:pPr>
              <w:pStyle w:val="Compact"/>
              <w:rPr/>
            </w:pPr>
            <w:r>
              <w:rPr>
                <w:lang w:val="en-GB"/>
              </w:rPr>
              <w:t>ISS&gt;15</w:t>
            </w:r>
            <w:del w:id="204" w:author="Martin Gerdin Wärnberg" w:date="2020-04-20T09:43:26Z">
              <w:r>
                <w:rPr>
                  <w:lang w:val="en-GB"/>
                </w:rPr>
                <w:delText xml:space="preserve"> (%)</w:delText>
              </w:r>
            </w:del>
          </w:p>
        </w:tc>
        <w:tc>
          <w:tcPr>
            <w:tcW w:w="1087" w:type="dxa"/>
            <w:tcBorders/>
            <w:shd w:fill="auto" w:val="clear"/>
          </w:tcPr>
          <w:p>
            <w:pPr>
              <w:pStyle w:val="Compact"/>
              <w:rPr>
                <w:lang w:val="en-GB"/>
              </w:rPr>
            </w:pPr>
            <w:r>
              <w:rPr>
                <w:lang w:val="en-GB"/>
              </w:rPr>
              <w:t>No</w:t>
            </w:r>
          </w:p>
        </w:tc>
        <w:tc>
          <w:tcPr>
            <w:tcW w:w="2532" w:type="dxa"/>
            <w:tcBorders/>
            <w:shd w:fill="auto" w:val="clear"/>
          </w:tcPr>
          <w:p>
            <w:pPr>
              <w:pStyle w:val="Compact"/>
              <w:rPr>
                <w:lang w:val="en-GB"/>
              </w:rPr>
            </w:pPr>
            <w:r>
              <w:rPr>
                <w:lang w:val="en-GB"/>
              </w:rPr>
              <w:t>22874 (85)</w:t>
            </w:r>
          </w:p>
        </w:tc>
        <w:tc>
          <w:tcPr>
            <w:tcW w:w="2531" w:type="dxa"/>
            <w:tcBorders/>
            <w:shd w:fill="auto" w:val="clear"/>
          </w:tcPr>
          <w:p>
            <w:pPr>
              <w:pStyle w:val="Compact"/>
              <w:rPr>
                <w:lang w:val="en-GB"/>
              </w:rPr>
            </w:pPr>
            <w:r>
              <w:rPr>
                <w:lang w:val="en-GB"/>
              </w:rPr>
              <w:t>4489 (75)</w:t>
            </w:r>
          </w:p>
        </w:tc>
      </w:tr>
      <w:tr>
        <w:trPr/>
        <w:tc>
          <w:tcPr>
            <w:tcW w:w="3255" w:type="dxa"/>
            <w:tcBorders>
              <w:bottom w:val="single" w:sz="4" w:space="0" w:color="000000"/>
              <w:insideH w:val="single" w:sz="4" w:space="0" w:color="000000"/>
            </w:tcBorders>
            <w:shd w:fill="auto" w:val="clear"/>
          </w:tcPr>
          <w:p>
            <w:pPr>
              <w:pStyle w:val="Compact"/>
              <w:rPr>
                <w:lang w:val="en-GB"/>
              </w:rPr>
            </w:pPr>
            <w:r>
              <w:rPr>
                <w:lang w:val="en-GB"/>
              </w:rPr>
            </w:r>
          </w:p>
        </w:tc>
        <w:tc>
          <w:tcPr>
            <w:tcW w:w="1087" w:type="dxa"/>
            <w:tcBorders>
              <w:bottom w:val="single" w:sz="4" w:space="0" w:color="000000"/>
              <w:insideH w:val="single" w:sz="4" w:space="0" w:color="000000"/>
            </w:tcBorders>
            <w:shd w:fill="auto" w:val="clear"/>
          </w:tcPr>
          <w:p>
            <w:pPr>
              <w:pStyle w:val="Compact"/>
              <w:rPr>
                <w:lang w:val="en-GB"/>
              </w:rPr>
            </w:pPr>
            <w:r>
              <w:rPr>
                <w:lang w:val="en-GB"/>
              </w:rPr>
              <w:t>Yes</w:t>
            </w:r>
          </w:p>
        </w:tc>
        <w:tc>
          <w:tcPr>
            <w:tcW w:w="2532" w:type="dxa"/>
            <w:tcBorders>
              <w:bottom w:val="single" w:sz="4" w:space="0" w:color="000000"/>
              <w:insideH w:val="single" w:sz="4" w:space="0" w:color="000000"/>
            </w:tcBorders>
            <w:shd w:fill="auto" w:val="clear"/>
          </w:tcPr>
          <w:p>
            <w:pPr>
              <w:pStyle w:val="Compact"/>
              <w:rPr>
                <w:lang w:val="en-GB"/>
              </w:rPr>
            </w:pPr>
            <w:r>
              <w:rPr>
                <w:lang w:val="en-GB"/>
              </w:rPr>
              <w:t>4091 (15)</w:t>
            </w:r>
          </w:p>
        </w:tc>
        <w:tc>
          <w:tcPr>
            <w:tcW w:w="2531" w:type="dxa"/>
            <w:tcBorders>
              <w:bottom w:val="single" w:sz="4" w:space="0" w:color="000000"/>
              <w:insideH w:val="single" w:sz="4" w:space="0" w:color="000000"/>
            </w:tcBorders>
            <w:shd w:fill="auto" w:val="clear"/>
          </w:tcPr>
          <w:p>
            <w:pPr>
              <w:pStyle w:val="Compact"/>
              <w:rPr>
                <w:lang w:val="en-GB"/>
              </w:rPr>
            </w:pPr>
            <w:r>
              <w:rPr>
                <w:lang w:val="en-GB"/>
              </w:rPr>
              <w:t>1467 (25)</w:t>
            </w:r>
          </w:p>
        </w:tc>
      </w:tr>
    </w:tbl>
    <w:p>
      <w:pPr>
        <w:pStyle w:val="TextBody"/>
        <w:spacing w:lineRule="auto" w:line="240"/>
        <w:rPr>
          <w:lang w:val="en-GB"/>
        </w:rPr>
      </w:pPr>
      <w:r>
        <w:rPr>
          <w:lang w:val="en-GB"/>
        </w:rPr>
        <w:t>GCS, Glasgow coma scale; SBP, systolic blood pressure; RR, respiratory rate; ISS, injury severity score; NISS, new injury severity score</w:t>
      </w:r>
    </w:p>
    <w:p>
      <w:pPr>
        <w:pStyle w:val="Heading2"/>
        <w:spacing w:lineRule="auto" w:line="360"/>
        <w:rPr>
          <w:lang w:val="en-GB"/>
        </w:rPr>
      </w:pPr>
      <w:bookmarkStart w:id="23" w:name="development-and-validation"/>
      <w:bookmarkEnd w:id="23"/>
      <w:r>
        <w:rPr>
          <w:lang w:val="en-GB"/>
        </w:rPr>
        <w:t>Development and validation</w:t>
      </w:r>
    </w:p>
    <w:p>
      <w:pPr>
        <w:pStyle w:val="FirstParagraph"/>
        <w:spacing w:lineRule="auto" w:line="360"/>
        <w:rPr/>
      </w:pPr>
      <w:r>
        <w:rPr>
          <w:lang w:val="en-GB"/>
        </w:rPr>
        <w:t xml:space="preserve">During model development, the number of imputations used for each sample was 47, 57 and 38 for the high- and low-volume dataset group, the metropolitan and non-metropolitan dataset group, and the </w:t>
      </w:r>
      <w:del w:id="205" w:author="Martin Gerdin Wärnberg" w:date="2020-04-20T09:43:49Z">
        <w:r>
          <w:rPr>
            <w:lang w:val="en-GB"/>
          </w:rPr>
          <w:delText>multiple</w:delText>
        </w:r>
      </w:del>
      <w:ins w:id="206" w:author="Martin Gerdin Wärnberg" w:date="2020-04-20T09:43:49Z">
        <w:r>
          <w:rPr>
            <w:lang w:val="en-GB"/>
          </w:rPr>
          <w:t>multi-</w:t>
        </w:r>
      </w:ins>
      <w:r>
        <w:rPr>
          <w:lang w:val="en-GB"/>
        </w:rPr>
        <w:t xml:space="preserve"> and single centre dataset group, respectively.</w:t>
      </w:r>
    </w:p>
    <w:p>
      <w:pPr>
        <w:pStyle w:val="TextBody"/>
        <w:spacing w:lineRule="auto" w:line="360"/>
        <w:rPr>
          <w:lang w:val="en-GB"/>
        </w:rPr>
      </w:pPr>
      <w:r>
        <w:rPr>
          <w:lang w:val="en-GB"/>
        </w:rPr>
        <w:t>Table 2 shows the model validation performance. The model with the lowest mistriage rate was the non-metropolitan model, with an undertriage and overtriage rate of 0.05 (0.05 - 0.08) and 0.20 (0.13 - 0.38), respectively.</w:t>
      </w:r>
    </w:p>
    <w:p>
      <w:pPr>
        <w:pStyle w:val="TextBody"/>
        <w:spacing w:lineRule="auto" w:line="240"/>
        <w:rPr/>
      </w:pPr>
      <w:r>
        <w:rPr>
          <w:b/>
          <w:lang w:val="en-GB"/>
        </w:rPr>
        <w:t>Table 2. Model validation performance, i.e. </w:t>
      </w:r>
      <w:ins w:id="207" w:author="Martin Gerdin Wärnberg" w:date="2020-04-20T09:44:37Z">
        <w:r>
          <w:rPr>
            <w:b/>
            <w:lang w:val="en-GB"/>
          </w:rPr>
          <w:t xml:space="preserve">model </w:t>
        </w:r>
      </w:ins>
      <w:r>
        <w:rPr>
          <w:b/>
          <w:lang w:val="en-GB"/>
        </w:rPr>
        <w:t xml:space="preserve">performance when </w:t>
      </w:r>
      <w:ins w:id="208" w:author="Martin Gerdin Wärnberg" w:date="2020-04-20T09:44:44Z">
        <w:r>
          <w:rPr>
            <w:b/>
            <w:lang w:val="en-GB"/>
          </w:rPr>
          <w:t xml:space="preserve">the model was </w:t>
        </w:r>
      </w:ins>
      <w:r>
        <w:rPr>
          <w:b/>
          <w:lang w:val="en-GB"/>
        </w:rPr>
        <w:t xml:space="preserve">applied to the </w:t>
      </w:r>
      <w:del w:id="209" w:author="Martin Gerdin Wärnberg" w:date="2020-04-20T09:44:28Z">
        <w:r>
          <w:rPr>
            <w:b/>
            <w:lang w:val="en-GB"/>
          </w:rPr>
          <w:delText>temporal</w:delText>
        </w:r>
      </w:del>
      <w:r>
        <w:rPr>
          <w:b/>
          <w:lang w:val="en-GB"/>
        </w:rPr>
        <w:t xml:space="preserve"> validation sample of the dataset in which the model was </w:t>
      </w:r>
      <w:del w:id="210" w:author="Martin Gerdin Wärnberg" w:date="2020-04-20T09:45:06Z">
        <w:r>
          <w:rPr>
            <w:b/>
            <w:lang w:val="en-GB"/>
          </w:rPr>
          <w:delText>created</w:delText>
        </w:r>
      </w:del>
      <w:ins w:id="211" w:author="Martin Gerdin Wärnberg" w:date="2020-04-20T09:45:06Z">
        <w:r>
          <w:rPr>
            <w:b/>
            <w:lang w:val="en-GB"/>
          </w:rPr>
          <w:t>developed</w:t>
        </w:r>
      </w:ins>
      <w:r>
        <w:rPr>
          <w:b/>
          <w:lang w:val="en-GB"/>
        </w:rPr>
        <w:t>.</w:t>
      </w:r>
      <w:r>
        <w:rPr>
          <w:lang w:val="en-GB"/>
        </w:rPr>
        <w:t xml:space="preserve"> Data are presented as point estimates with 95% </w:t>
      </w:r>
      <w:del w:id="212" w:author="Martin Gerdin Wärnberg" w:date="2020-04-20T09:45:18Z">
        <w:r>
          <w:rPr>
            <w:lang w:val="en-GB"/>
          </w:rPr>
          <w:delText>uncertainty intervals</w:delText>
        </w:r>
      </w:del>
      <w:ins w:id="213" w:author="Martin Gerdin Wärnberg" w:date="2020-04-20T09:45:18Z">
        <w:r>
          <w:rPr>
            <w:lang w:val="en-GB"/>
          </w:rPr>
          <w:t>confidence intervals</w:t>
        </w:r>
      </w:ins>
      <w:del w:id="214" w:author="Martin Gerdin Wärnberg" w:date="2020-04-20T09:45:29Z">
        <w:r>
          <w:rPr>
            <w:lang w:val="en-GB"/>
          </w:rPr>
          <w:delText xml:space="preserve"> (95% UI)</w:delText>
        </w:r>
      </w:del>
      <w:r>
        <w:rPr>
          <w:lang w:val="en-GB"/>
        </w:rPr>
        <w:t>.</w:t>
      </w:r>
    </w:p>
    <w:tbl>
      <w:tblPr>
        <w:tblW w:w="5000" w:type="pct"/>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7e0" w:noHBand="1" w:lastColumn="1" w:firstColumn="1" w:lastRow="1" w:firstRow="1"/>
      </w:tblPr>
      <w:tblGrid>
        <w:gridCol w:w="2420"/>
        <w:gridCol w:w="3352"/>
        <w:gridCol w:w="3634"/>
      </w:tblGrid>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High-volume</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Low-volume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0.27 (0.16 - 0.38)</w:t>
            </w:r>
          </w:p>
        </w:tc>
        <w:tc>
          <w:tcPr>
            <w:tcW w:w="3634" w:type="dxa"/>
            <w:tcBorders>
              <w:top w:val="single" w:sz="4" w:space="0" w:color="000000"/>
            </w:tcBorders>
            <w:shd w:fill="auto" w:val="clear"/>
          </w:tcPr>
          <w:p>
            <w:pPr>
              <w:pStyle w:val="Compact"/>
              <w:rPr>
                <w:lang w:val="en-GB"/>
              </w:rPr>
            </w:pPr>
            <w:r>
              <w:rPr/>
              <w:t>0.51 (0.42 - 0.65)</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0.06 (0.05 - 0.08)</w:t>
            </w:r>
          </w:p>
        </w:tc>
        <w:tc>
          <w:tcPr>
            <w:tcW w:w="3634" w:type="dxa"/>
            <w:tcBorders/>
            <w:shd w:fill="auto" w:val="clear"/>
          </w:tcPr>
          <w:p>
            <w:pPr>
              <w:pStyle w:val="Compact"/>
              <w:rPr>
                <w:lang w:val="en-GB"/>
              </w:rPr>
            </w:pPr>
            <w:r>
              <w:rPr/>
              <w:t>0.04 (0.02 - 0.06)</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0.21 (0.08 - 0.32)</w:t>
            </w:r>
          </w:p>
        </w:tc>
        <w:tc>
          <w:tcPr>
            <w:tcW w:w="3634" w:type="dxa"/>
            <w:tcBorders/>
            <w:shd w:fill="auto" w:val="clear"/>
          </w:tcPr>
          <w:p>
            <w:pPr>
              <w:pStyle w:val="Compact"/>
              <w:rPr>
                <w:lang w:val="en-GB"/>
              </w:rPr>
            </w:pPr>
            <w:r>
              <w:rPr/>
              <w:t>0.47 (0.36 - 0.62)</w:t>
            </w:r>
          </w:p>
        </w:tc>
      </w:tr>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Metropolitan</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Non-metropolitan</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0.34 (0.26 - 0.45)</w:t>
            </w:r>
          </w:p>
        </w:tc>
        <w:tc>
          <w:tcPr>
            <w:tcW w:w="3634" w:type="dxa"/>
            <w:tcBorders>
              <w:top w:val="single" w:sz="4" w:space="0" w:color="000000"/>
            </w:tcBorders>
            <w:shd w:fill="auto" w:val="clear"/>
          </w:tcPr>
          <w:p>
            <w:pPr>
              <w:pStyle w:val="Compact"/>
              <w:rPr>
                <w:lang w:val="en-GB"/>
              </w:rPr>
            </w:pPr>
            <w:r>
              <w:rPr/>
              <w:t>0.24 (0.21 - 0.44)</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0.07 (0.05 - 0.09)</w:t>
            </w:r>
          </w:p>
        </w:tc>
        <w:tc>
          <w:tcPr>
            <w:tcW w:w="3634" w:type="dxa"/>
            <w:tcBorders/>
            <w:shd w:fill="auto" w:val="clear"/>
          </w:tcPr>
          <w:p>
            <w:pPr>
              <w:pStyle w:val="Compact"/>
              <w:rPr>
                <w:lang w:val="en-GB"/>
              </w:rPr>
            </w:pPr>
            <w:r>
              <w:rPr/>
              <w:t>0.05 (0.05 - 0.08)</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0.27 (0.17 - 0.39)</w:t>
            </w:r>
          </w:p>
        </w:tc>
        <w:tc>
          <w:tcPr>
            <w:tcW w:w="3634" w:type="dxa"/>
            <w:tcBorders/>
            <w:shd w:fill="auto" w:val="clear"/>
          </w:tcPr>
          <w:p>
            <w:pPr>
              <w:pStyle w:val="Compact"/>
              <w:rPr>
                <w:lang w:val="en-GB"/>
              </w:rPr>
            </w:pPr>
            <w:r>
              <w:rPr/>
              <w:t>0.20 (0.13 - 0.38)</w:t>
            </w:r>
          </w:p>
        </w:tc>
      </w:tr>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pPr>
            <w:del w:id="215" w:author="Martin Gerdin Wärnberg" w:date="2020-04-20T09:46:28Z">
              <w:r>
                <w:rPr>
                  <w:b/>
                  <w:lang w:val="en-GB"/>
                </w:rPr>
                <w:delText>Multiple</w:delText>
              </w:r>
            </w:del>
            <w:ins w:id="216" w:author="Martin Gerdin Wärnberg" w:date="2020-04-20T09:46:28Z">
              <w:r>
                <w:rPr>
                  <w:b/>
                  <w:lang w:val="en-GB"/>
                </w:rPr>
                <w:t>Multi</w:t>
              </w:r>
            </w:ins>
            <w:del w:id="217" w:author="Martin Gerdin Wärnberg" w:date="2020-04-20T09:46:32Z">
              <w:r>
                <w:rPr>
                  <w:b/>
                  <w:lang w:val="en-GB"/>
                </w:rPr>
                <w:delText xml:space="preserve"> </w:delText>
              </w:r>
            </w:del>
            <w:r>
              <w:rPr>
                <w:b/>
                <w:lang w:val="en-GB"/>
              </w:rPr>
              <w:t>centre</w:t>
            </w:r>
            <w:del w:id="218" w:author="Martin Gerdin Wärnberg" w:date="2020-04-20T09:46:35Z">
              <w:r>
                <w:rPr>
                  <w:b/>
                  <w:lang w:val="en-GB"/>
                </w:rPr>
                <w:delText>s</w:delText>
              </w:r>
            </w:del>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Single centre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0.31 (0.15 - 0.41)</w:t>
            </w:r>
          </w:p>
        </w:tc>
        <w:tc>
          <w:tcPr>
            <w:tcW w:w="3634" w:type="dxa"/>
            <w:tcBorders>
              <w:top w:val="single" w:sz="4" w:space="0" w:color="000000"/>
            </w:tcBorders>
            <w:shd w:fill="auto" w:val="clear"/>
          </w:tcPr>
          <w:p>
            <w:pPr>
              <w:pStyle w:val="Compact"/>
              <w:rPr>
                <w:lang w:val="en-GB"/>
              </w:rPr>
            </w:pPr>
            <w:r>
              <w:rPr/>
              <w:t>0.56 (0.44 - 0.63)</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0.07 (0.03 - 0.07)</w:t>
            </w:r>
          </w:p>
        </w:tc>
        <w:tc>
          <w:tcPr>
            <w:tcW w:w="3634" w:type="dxa"/>
            <w:tcBorders/>
            <w:shd w:fill="auto" w:val="clear"/>
          </w:tcPr>
          <w:p>
            <w:pPr>
              <w:pStyle w:val="Compact"/>
              <w:rPr>
                <w:lang w:val="en-GB"/>
              </w:rPr>
            </w:pPr>
            <w:r>
              <w:rPr/>
              <w:t>0.04 (0.03 - 0.07)</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0.24 (0.08 - 0.37)</w:t>
            </w:r>
          </w:p>
        </w:tc>
        <w:tc>
          <w:tcPr>
            <w:tcW w:w="3634" w:type="dxa"/>
            <w:tcBorders/>
            <w:shd w:fill="auto" w:val="clear"/>
          </w:tcPr>
          <w:p>
            <w:pPr>
              <w:pStyle w:val="Compact"/>
              <w:rPr>
                <w:lang w:val="en-GB"/>
              </w:rPr>
            </w:pPr>
            <w:r>
              <w:rPr/>
              <w:t>0.52 (0.37 - 0.60)</w:t>
            </w:r>
          </w:p>
        </w:tc>
      </w:tr>
    </w:tbl>
    <w:p>
      <w:pPr>
        <w:pStyle w:val="Heading2"/>
        <w:spacing w:lineRule="auto" w:line="360"/>
        <w:rPr>
          <w:lang w:val="en-GB"/>
        </w:rPr>
      </w:pPr>
      <w:r>
        <w:rPr>
          <w:lang w:val="en-GB"/>
        </w:rPr>
        <w:t>Comparison</w:t>
      </w:r>
    </w:p>
    <w:p>
      <w:pPr>
        <w:pStyle w:val="FirstParagraph"/>
        <w:spacing w:lineRule="auto" w:line="360"/>
        <w:rPr>
          <w:lang w:val="en-GB"/>
        </w:rPr>
      </w:pPr>
      <w:r>
        <w:rPr>
          <w:lang w:val="en-GB"/>
        </w:rPr>
        <w:t xml:space="preserve">Model performance after transfer was determined for each model after being transferred to the validation sample in the other dataset, in the dataset group (Table 3). </w:t>
      </w:r>
    </w:p>
    <w:p>
      <w:pPr>
        <w:pStyle w:val="Normal"/>
        <w:rPr>
          <w:rFonts w:ascii="Times New Roman" w:hAnsi="Times New Roman"/>
          <w:b/>
          <w:b/>
          <w:lang w:val="en-GB"/>
        </w:rPr>
      </w:pPr>
      <w:r>
        <w:rPr>
          <w:rFonts w:ascii="Times New Roman" w:hAnsi="Times New Roman"/>
          <w:b/>
          <w:lang w:val="en-GB"/>
        </w:rPr>
      </w:r>
      <w:r>
        <w:br w:type="page"/>
      </w:r>
    </w:p>
    <w:p>
      <w:pPr>
        <w:pStyle w:val="TextBody"/>
        <w:spacing w:lineRule="auto" w:line="240"/>
        <w:rPr/>
      </w:pPr>
      <w:r>
        <w:rPr>
          <w:b/>
          <w:lang w:val="en-GB"/>
        </w:rPr>
        <w:t xml:space="preserve">Table 3. Model transfer performance, i.e. performance when </w:t>
      </w:r>
      <w:ins w:id="219" w:author="Martin Gerdin Wärnberg" w:date="2020-04-20T09:46:56Z">
        <w:r>
          <w:rPr>
            <w:b/>
            <w:lang w:val="en-GB"/>
          </w:rPr>
          <w:t xml:space="preserve">the model was </w:t>
        </w:r>
      </w:ins>
      <w:del w:id="220" w:author="Martin Gerdin Wärnberg" w:date="2020-04-20T09:47:09Z">
        <w:r>
          <w:rPr>
            <w:b/>
            <w:lang w:val="en-GB"/>
          </w:rPr>
          <w:delText>transferred</w:delText>
        </w:r>
      </w:del>
      <w:ins w:id="221" w:author="Martin Gerdin Wärnberg" w:date="2020-04-20T09:47:09Z">
        <w:r>
          <w:rPr>
            <w:b/>
            <w:lang w:val="en-GB"/>
          </w:rPr>
          <w:t>applied</w:t>
        </w:r>
      </w:ins>
      <w:r>
        <w:rPr>
          <w:b/>
          <w:lang w:val="en-GB"/>
        </w:rPr>
        <w:t xml:space="preserve"> to the other validation sample in the dataset group.</w:t>
      </w:r>
      <w:r>
        <w:rPr>
          <w:lang w:val="en-GB"/>
        </w:rPr>
        <w:t xml:space="preserve"> Data are presented as point estimates with 95% uncertainty intervals (95% UI).</w:t>
      </w:r>
    </w:p>
    <w:tbl>
      <w:tblPr>
        <w:tblW w:w="5000" w:type="pct"/>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7e0" w:noHBand="1" w:lastColumn="1" w:firstColumn="1" w:lastRow="1" w:firstRow="1"/>
      </w:tblPr>
      <w:tblGrid>
        <w:gridCol w:w="2420"/>
        <w:gridCol w:w="3352"/>
        <w:gridCol w:w="3634"/>
      </w:tblGrid>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High-volume model in low-volume validation sample</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Low-volume model in high-volume validation sample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0.31 (0.22 - 0.40)</w:t>
            </w:r>
          </w:p>
        </w:tc>
        <w:tc>
          <w:tcPr>
            <w:tcW w:w="3634" w:type="dxa"/>
            <w:tcBorders>
              <w:top w:val="single" w:sz="4" w:space="0" w:color="000000"/>
            </w:tcBorders>
            <w:shd w:fill="auto" w:val="clear"/>
          </w:tcPr>
          <w:p>
            <w:pPr>
              <w:pStyle w:val="Compact"/>
              <w:rPr>
                <w:lang w:val="en-GB"/>
              </w:rPr>
            </w:pPr>
            <w:r>
              <w:rPr/>
              <w:t>0.52 (0.39 - 0.72)</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0.07 (0.05 - 0.10)</w:t>
            </w:r>
          </w:p>
        </w:tc>
        <w:tc>
          <w:tcPr>
            <w:tcW w:w="3634" w:type="dxa"/>
            <w:tcBorders/>
            <w:shd w:fill="auto" w:val="clear"/>
          </w:tcPr>
          <w:p>
            <w:pPr>
              <w:pStyle w:val="Compact"/>
              <w:rPr>
                <w:lang w:val="en-GB"/>
              </w:rPr>
            </w:pPr>
            <w:r>
              <w:rPr/>
              <w:t>0.03 (0.02 - 0.05)</w:t>
            </w:r>
          </w:p>
        </w:tc>
      </w:tr>
      <w:tr>
        <w:trPr>
          <w:trHeight w:val="378" w:hRule="atLeast"/>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0.24 (0.13 - 0.34)</w:t>
            </w:r>
          </w:p>
        </w:tc>
        <w:tc>
          <w:tcPr>
            <w:tcW w:w="3634" w:type="dxa"/>
            <w:tcBorders/>
            <w:shd w:fill="auto" w:val="clear"/>
          </w:tcPr>
          <w:p>
            <w:pPr>
              <w:pStyle w:val="Compact"/>
              <w:rPr>
                <w:lang w:val="en-GB"/>
              </w:rPr>
            </w:pPr>
            <w:r>
              <w:rPr/>
              <w:t>0.48 (0.34 - 0.70)</w:t>
            </w:r>
          </w:p>
        </w:tc>
      </w:tr>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Metropolitan model in non-metropolitan validation sample</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Non-metropolitan model in metropolitan validation sample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0.37 (0.25 - 0.51)</w:t>
            </w:r>
          </w:p>
        </w:tc>
        <w:tc>
          <w:tcPr>
            <w:tcW w:w="3634" w:type="dxa"/>
            <w:tcBorders>
              <w:top w:val="single" w:sz="4" w:space="0" w:color="000000"/>
            </w:tcBorders>
            <w:shd w:fill="auto" w:val="clear"/>
          </w:tcPr>
          <w:p>
            <w:pPr>
              <w:pStyle w:val="Compact"/>
              <w:rPr>
                <w:lang w:val="en-GB"/>
              </w:rPr>
            </w:pPr>
            <w:r>
              <w:rPr/>
              <w:t>0.26 (0.24 - 0.40)</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0.03 (0.03 - 0.05)</w:t>
            </w:r>
          </w:p>
        </w:tc>
        <w:tc>
          <w:tcPr>
            <w:tcW w:w="3634" w:type="dxa"/>
            <w:tcBorders/>
            <w:shd w:fill="auto" w:val="clear"/>
          </w:tcPr>
          <w:p>
            <w:pPr>
              <w:pStyle w:val="Compact"/>
              <w:rPr>
                <w:lang w:val="en-GB"/>
              </w:rPr>
            </w:pPr>
            <w:r>
              <w:rPr/>
              <w:t>0.09 (0.06 - 0.11)</w:t>
            </w:r>
          </w:p>
        </w:tc>
      </w:tr>
      <w:tr>
        <w:trPr>
          <w:trHeight w:val="398" w:hRule="atLeast"/>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0.33 (0.20 - 0.47)</w:t>
            </w:r>
          </w:p>
        </w:tc>
        <w:tc>
          <w:tcPr>
            <w:tcW w:w="3634" w:type="dxa"/>
            <w:tcBorders/>
            <w:shd w:fill="auto" w:val="clear"/>
          </w:tcPr>
          <w:p>
            <w:pPr>
              <w:pStyle w:val="Compact"/>
              <w:rPr>
                <w:lang w:val="en-GB"/>
              </w:rPr>
            </w:pPr>
            <w:r>
              <w:rPr/>
              <w:t>0.17 (0.14 - 0.34)</w:t>
            </w:r>
          </w:p>
        </w:tc>
      </w:tr>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pPr>
            <w:r>
              <w:rPr>
                <w:b/>
                <w:lang w:val="en-GB"/>
              </w:rPr>
              <w:t>Multi</w:t>
            </w:r>
            <w:ins w:id="222" w:author="Martin Gerdin Wärnberg" w:date="2020-04-20T09:47:31Z">
              <w:r>
                <w:rPr>
                  <w:b/>
                  <w:lang w:val="en-GB"/>
                </w:rPr>
                <w:t>centre</w:t>
              </w:r>
            </w:ins>
            <w:del w:id="223" w:author="Martin Gerdin Wärnberg" w:date="2020-04-20T09:47:30Z">
              <w:r>
                <w:rPr>
                  <w:b/>
                  <w:lang w:val="en-GB"/>
                </w:rPr>
                <w:delText>ple centres</w:delText>
              </w:r>
            </w:del>
            <w:r>
              <w:rPr>
                <w:b/>
                <w:lang w:val="en-GB"/>
              </w:rPr>
              <w:t xml:space="preserve"> model in single centre validation sample</w:t>
            </w:r>
          </w:p>
        </w:tc>
        <w:tc>
          <w:tcPr>
            <w:tcW w:w="3634" w:type="dxa"/>
            <w:tcBorders>
              <w:bottom w:val="single" w:sz="4" w:space="0" w:color="000000"/>
              <w:insideH w:val="single" w:sz="4" w:space="0" w:color="000000"/>
            </w:tcBorders>
            <w:shd w:fill="auto" w:val="clear"/>
            <w:vAlign w:val="bottom"/>
          </w:tcPr>
          <w:p>
            <w:pPr>
              <w:pStyle w:val="Compact"/>
              <w:rPr/>
            </w:pPr>
            <w:r>
              <w:rPr>
                <w:b/>
                <w:lang w:val="en-GB"/>
              </w:rPr>
              <w:t>Single centre model in multi</w:t>
            </w:r>
            <w:ins w:id="224" w:author="Martin Gerdin Wärnberg" w:date="2020-04-20T09:47:37Z">
              <w:r>
                <w:rPr>
                  <w:b/>
                  <w:lang w:val="en-GB"/>
                </w:rPr>
                <w:t>centre</w:t>
              </w:r>
            </w:ins>
            <w:del w:id="225" w:author="Martin Gerdin Wärnberg" w:date="2020-04-20T09:47:36Z">
              <w:r>
                <w:rPr>
                  <w:b/>
                  <w:lang w:val="en-GB"/>
                </w:rPr>
                <w:delText>ple</w:delText>
              </w:r>
            </w:del>
            <w:r>
              <w:rPr>
                <w:b/>
                <w:lang w:val="en-GB"/>
              </w:rPr>
              <w:t xml:space="preserve"> </w:t>
            </w:r>
            <w:del w:id="226" w:author="Martin Gerdin Wärnberg" w:date="2020-04-20T09:47:40Z">
              <w:r>
                <w:rPr>
                  <w:b/>
                  <w:lang w:val="en-GB"/>
                </w:rPr>
                <w:delText>centre</w:delText>
              </w:r>
            </w:del>
            <w:r>
              <w:rPr>
                <w:b/>
                <w:lang w:val="en-GB"/>
              </w:rPr>
              <w:t xml:space="preserve"> validation sample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0.31 (0.19 - 0.37)</w:t>
            </w:r>
          </w:p>
        </w:tc>
        <w:tc>
          <w:tcPr>
            <w:tcW w:w="3634" w:type="dxa"/>
            <w:tcBorders>
              <w:top w:val="single" w:sz="4" w:space="0" w:color="000000"/>
            </w:tcBorders>
            <w:shd w:fill="auto" w:val="clear"/>
          </w:tcPr>
          <w:p>
            <w:pPr>
              <w:pStyle w:val="Compact"/>
              <w:rPr>
                <w:lang w:val="en-GB"/>
              </w:rPr>
            </w:pPr>
            <w:r>
              <w:rPr/>
              <w:t>0.60 (0.46 - 0.67)</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0.08 (0.07 - 0.12)</w:t>
            </w:r>
          </w:p>
        </w:tc>
        <w:tc>
          <w:tcPr>
            <w:tcW w:w="3634" w:type="dxa"/>
            <w:tcBorders/>
            <w:shd w:fill="auto" w:val="clear"/>
          </w:tcPr>
          <w:p>
            <w:pPr>
              <w:pStyle w:val="Compact"/>
              <w:rPr>
                <w:lang w:val="en-GB"/>
              </w:rPr>
            </w:pPr>
            <w:r>
              <w:rPr/>
              <w:t>0.03 (0.02 - 0.04)</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0.23 (0.09 - 0.29)</w:t>
            </w:r>
          </w:p>
        </w:tc>
        <w:tc>
          <w:tcPr>
            <w:tcW w:w="3634" w:type="dxa"/>
            <w:tcBorders/>
            <w:shd w:fill="auto" w:val="clear"/>
          </w:tcPr>
          <w:p>
            <w:pPr>
              <w:pStyle w:val="Compact"/>
              <w:rPr>
                <w:lang w:val="en-GB"/>
              </w:rPr>
            </w:pPr>
            <w:r>
              <w:rPr/>
              <w:t>0.57 (0.43 - 0.65)</w:t>
            </w:r>
          </w:p>
        </w:tc>
      </w:tr>
    </w:tbl>
    <w:p>
      <w:pPr>
        <w:pStyle w:val="TextBody"/>
        <w:spacing w:lineRule="auto" w:line="360"/>
        <w:rPr>
          <w:lang w:val="en-GB"/>
        </w:rPr>
      </w:pPr>
      <w:r>
        <w:rPr>
          <w:lang w:val="en-GB"/>
        </w:rPr>
      </w:r>
    </w:p>
    <w:p>
      <w:pPr>
        <w:pStyle w:val="TextBody"/>
        <w:spacing w:lineRule="auto" w:line="360"/>
        <w:rPr/>
      </w:pPr>
      <w:r>
        <w:rPr>
          <w:lang w:val="en-GB"/>
        </w:rPr>
        <w:t xml:space="preserve">Table 4 is derived from table 2 and 3, </w:t>
      </w:r>
      <w:del w:id="227" w:author="Martin Gerdin Wärnberg" w:date="2020-04-20T09:48:00Z">
        <w:r>
          <w:rPr>
            <w:lang w:val="en-GB"/>
          </w:rPr>
          <w:delText>it</w:delText>
        </w:r>
      </w:del>
      <w:ins w:id="228" w:author="Martin Gerdin Wärnberg" w:date="2020-04-20T09:48:00Z">
        <w:r>
          <w:rPr>
            <w:lang w:val="en-GB"/>
          </w:rPr>
          <w:t>and</w:t>
        </w:r>
      </w:ins>
      <w:r>
        <w:rPr>
          <w:lang w:val="en-GB"/>
        </w:rPr>
        <w:t xml:space="preserve"> shows the difference between the performance of the transferred model and the validation model in the validation sample to which the model was transferred. For example: The low-volume model transferred to the high-volume validation sample result</w:t>
      </w:r>
      <w:ins w:id="229" w:author="Martin Gerdin Wärnberg" w:date="2020-04-20T09:48:21Z">
        <w:r>
          <w:rPr>
            <w:lang w:val="en-GB"/>
          </w:rPr>
          <w:t>ed</w:t>
        </w:r>
      </w:ins>
      <w:del w:id="230" w:author="Martin Gerdin Wärnberg" w:date="2020-04-20T09:48:21Z">
        <w:r>
          <w:rPr>
            <w:lang w:val="en-GB"/>
          </w:rPr>
          <w:delText>s</w:delText>
        </w:r>
      </w:del>
      <w:r>
        <w:rPr>
          <w:lang w:val="en-GB"/>
        </w:rPr>
        <w:t xml:space="preserve"> in a mistriage rate of 0.52 (0.39 - 0.72). The high-volume model validation mistriage rate was 0.27 (0.16 - 0.38). The difference then being 0.52 – 0.27 = 0.25, meaning there was an increased mistriage rate of 0.25 (0.08 - 0.52) from this </w:t>
      </w:r>
      <w:del w:id="231" w:author="Martin Gerdin Wärnberg" w:date="2020-04-20T09:48:52Z">
        <w:r>
          <w:rPr>
            <w:lang w:val="en-GB"/>
          </w:rPr>
          <w:delText>particular</w:delText>
        </w:r>
      </w:del>
      <w:r>
        <w:rPr>
          <w:lang w:val="en-GB"/>
        </w:rPr>
        <w:t xml:space="preserve"> model transfer. In clinical terms, this means that </w:t>
      </w:r>
      <w:del w:id="232" w:author="Martin Gerdin Wärnberg" w:date="2020-04-20T09:49:02Z">
        <w:r>
          <w:rPr>
            <w:lang w:val="en-GB"/>
          </w:rPr>
          <w:delText>among</w:delText>
        </w:r>
      </w:del>
      <w:ins w:id="233" w:author="Martin Gerdin Wärnberg" w:date="2020-04-20T09:49:02Z">
        <w:r>
          <w:rPr>
            <w:lang w:val="en-GB"/>
          </w:rPr>
          <w:t>out of</w:t>
        </w:r>
      </w:ins>
      <w:r>
        <w:rPr>
          <w:lang w:val="en-GB"/>
        </w:rPr>
        <w:t xml:space="preserve"> 100 trauma patients, 25 more patients</w:t>
      </w:r>
      <w:ins w:id="234" w:author="Martin Gerdin Wärnberg" w:date="2020-04-20T09:49:16Z">
        <w:r>
          <w:rPr>
            <w:lang w:val="en-GB"/>
          </w:rPr>
          <w:t xml:space="preserve">, </w:t>
        </w:r>
      </w:ins>
      <w:ins w:id="235" w:author="Martin Gerdin Wärnberg" w:date="2020-04-20T09:49:16Z">
        <w:r>
          <w:rPr>
            <w:lang w:val="en-GB"/>
          </w:rPr>
          <w:t>with an uncertainty ranging between 8 and 52 more patients,</w:t>
        </w:r>
      </w:ins>
      <w:r>
        <w:rPr>
          <w:lang w:val="en-GB"/>
        </w:rPr>
        <w:t xml:space="preserve"> would be wrongly classified as having major or minor trauma following this model transfer.</w:t>
      </w:r>
    </w:p>
    <w:p>
      <w:pPr>
        <w:pStyle w:val="Normal"/>
        <w:rPr>
          <w:rFonts w:ascii="Times New Roman" w:hAnsi="Times New Roman"/>
          <w:b/>
          <w:b/>
          <w:lang w:val="en-GB"/>
        </w:rPr>
      </w:pPr>
      <w:r>
        <w:rPr>
          <w:rFonts w:ascii="Times New Roman" w:hAnsi="Times New Roman"/>
          <w:b/>
          <w:lang w:val="en-GB"/>
        </w:rPr>
      </w:r>
      <w:r>
        <w:br w:type="page"/>
      </w:r>
    </w:p>
    <w:p>
      <w:pPr>
        <w:pStyle w:val="TextBody"/>
        <w:spacing w:lineRule="auto" w:line="240"/>
        <w:rPr>
          <w:b/>
          <w:b/>
          <w:lang w:val="en-GB"/>
        </w:rPr>
      </w:pPr>
      <w:r>
        <w:rPr>
          <w:b/>
          <w:lang w:val="en-GB"/>
        </w:rPr>
        <w:t xml:space="preserve">Table 4. Model performance difference, i.e. transferred model performance minus model validation sample performance in the validation sample receiving the transferred model. </w:t>
      </w:r>
      <w:r>
        <w:rPr>
          <w:lang w:val="en-GB"/>
        </w:rPr>
        <w:t>Data are presented as point estimates with 95% uncertainty intervals (95% UI).</w:t>
      </w:r>
    </w:p>
    <w:tbl>
      <w:tblPr>
        <w:tblW w:w="5000" w:type="pct"/>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7e0" w:noHBand="1" w:lastColumn="1" w:firstColumn="1" w:lastRow="1" w:firstRow="1"/>
      </w:tblPr>
      <w:tblGrid>
        <w:gridCol w:w="2318"/>
        <w:gridCol w:w="3544"/>
        <w:gridCol w:w="3544"/>
      </w:tblGrid>
      <w:tr>
        <w:trPr/>
        <w:tc>
          <w:tcPr>
            <w:tcW w:w="2318"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High-volume model in low-volume validation sample </w:t>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Low-volume model in high-volume validation sample </w:t>
            </w:r>
          </w:p>
        </w:tc>
      </w:tr>
      <w:tr>
        <w:trPr/>
        <w:tc>
          <w:tcPr>
            <w:tcW w:w="2318" w:type="dxa"/>
            <w:tcBorders>
              <w:top w:val="single" w:sz="4" w:space="0" w:color="000000"/>
            </w:tcBorders>
            <w:shd w:fill="auto" w:val="clear"/>
          </w:tcPr>
          <w:p>
            <w:pPr>
              <w:pStyle w:val="Compact"/>
              <w:rPr>
                <w:lang w:val="en-GB"/>
              </w:rPr>
            </w:pPr>
            <w:r>
              <w:rPr/>
              <w:t>Mistriage</w:t>
            </w:r>
          </w:p>
        </w:tc>
        <w:tc>
          <w:tcPr>
            <w:tcW w:w="3544" w:type="dxa"/>
            <w:tcBorders>
              <w:top w:val="single" w:sz="4" w:space="0" w:color="000000"/>
            </w:tcBorders>
            <w:shd w:fill="auto" w:val="clear"/>
          </w:tcPr>
          <w:p>
            <w:pPr>
              <w:pStyle w:val="Compact"/>
              <w:rPr>
                <w:lang w:val="en-GB"/>
              </w:rPr>
            </w:pPr>
            <w:r>
              <w:rPr/>
              <w:t>-0.20 (-0.40 - -0.08)</w:t>
            </w:r>
          </w:p>
        </w:tc>
        <w:tc>
          <w:tcPr>
            <w:tcW w:w="3544" w:type="dxa"/>
            <w:tcBorders>
              <w:top w:val="single" w:sz="4" w:space="0" w:color="000000"/>
            </w:tcBorders>
            <w:shd w:fill="auto" w:val="clear"/>
          </w:tcPr>
          <w:p>
            <w:pPr>
              <w:pStyle w:val="Compact"/>
              <w:rPr>
                <w:lang w:val="en-GB"/>
              </w:rPr>
            </w:pPr>
            <w:r>
              <w:rPr/>
              <w:t>0.25 (0.08 - 0.52)</w:t>
            </w:r>
          </w:p>
        </w:tc>
      </w:tr>
      <w:tr>
        <w:trPr/>
        <w:tc>
          <w:tcPr>
            <w:tcW w:w="2318" w:type="dxa"/>
            <w:tcBorders/>
            <w:shd w:fill="auto" w:val="clear"/>
          </w:tcPr>
          <w:p>
            <w:pPr>
              <w:pStyle w:val="Compact"/>
              <w:rPr>
                <w:lang w:val="en-GB"/>
              </w:rPr>
            </w:pPr>
            <w:r>
              <w:rPr/>
              <w:t>Undertriage</w:t>
            </w:r>
          </w:p>
        </w:tc>
        <w:tc>
          <w:tcPr>
            <w:tcW w:w="3544" w:type="dxa"/>
            <w:tcBorders/>
            <w:shd w:fill="auto" w:val="clear"/>
          </w:tcPr>
          <w:p>
            <w:pPr>
              <w:pStyle w:val="Compact"/>
              <w:rPr>
                <w:lang w:val="en-GB"/>
              </w:rPr>
            </w:pPr>
            <w:r>
              <w:rPr/>
              <w:t>0.03 (0.01 - 0.06)</w:t>
            </w:r>
          </w:p>
        </w:tc>
        <w:tc>
          <w:tcPr>
            <w:tcW w:w="3544" w:type="dxa"/>
            <w:tcBorders/>
            <w:shd w:fill="auto" w:val="clear"/>
          </w:tcPr>
          <w:p>
            <w:pPr>
              <w:pStyle w:val="Compact"/>
              <w:rPr>
                <w:lang w:val="en-GB"/>
              </w:rPr>
            </w:pPr>
            <w:r>
              <w:rPr/>
              <w:t>-0.03 (-0.05 - -0.01)</w:t>
            </w:r>
          </w:p>
        </w:tc>
      </w:tr>
      <w:tr>
        <w:trPr/>
        <w:tc>
          <w:tcPr>
            <w:tcW w:w="2318" w:type="dxa"/>
            <w:tcBorders/>
            <w:shd w:fill="auto" w:val="clear"/>
          </w:tcPr>
          <w:p>
            <w:pPr>
              <w:pStyle w:val="Compact"/>
              <w:rPr>
                <w:lang w:val="en-GB"/>
              </w:rPr>
            </w:pPr>
            <w:r>
              <w:rPr/>
              <w:t>Overtriage</w:t>
            </w:r>
          </w:p>
        </w:tc>
        <w:tc>
          <w:tcPr>
            <w:tcW w:w="3544" w:type="dxa"/>
            <w:tcBorders/>
            <w:shd w:fill="auto" w:val="clear"/>
          </w:tcPr>
          <w:p>
            <w:pPr>
              <w:pStyle w:val="Compact"/>
              <w:rPr>
                <w:lang w:val="en-GB"/>
              </w:rPr>
            </w:pPr>
            <w:r>
              <w:rPr/>
              <w:t>-0.23 (-0.45 - -0.09)</w:t>
            </w:r>
          </w:p>
        </w:tc>
        <w:tc>
          <w:tcPr>
            <w:tcW w:w="3544" w:type="dxa"/>
            <w:tcBorders/>
            <w:shd w:fill="auto" w:val="clear"/>
          </w:tcPr>
          <w:p>
            <w:pPr>
              <w:pStyle w:val="Compact"/>
              <w:rPr>
                <w:lang w:val="en-GB"/>
              </w:rPr>
            </w:pPr>
            <w:r>
              <w:rPr/>
              <w:t>0.28 (0.10 - 0.57)</w:t>
            </w:r>
          </w:p>
        </w:tc>
      </w:tr>
      <w:tr>
        <w:trPr/>
        <w:tc>
          <w:tcPr>
            <w:tcW w:w="2318"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Metropolitan model in non-metropolitan validation sample </w:t>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Non-metropolitan model in metropolitan validation sample </w:t>
            </w:r>
          </w:p>
        </w:tc>
      </w:tr>
      <w:tr>
        <w:trPr/>
        <w:tc>
          <w:tcPr>
            <w:tcW w:w="2318" w:type="dxa"/>
            <w:tcBorders>
              <w:top w:val="single" w:sz="4" w:space="0" w:color="000000"/>
            </w:tcBorders>
            <w:shd w:fill="auto" w:val="clear"/>
          </w:tcPr>
          <w:p>
            <w:pPr>
              <w:pStyle w:val="Compact"/>
              <w:rPr>
                <w:lang w:val="en-GB"/>
              </w:rPr>
            </w:pPr>
            <w:r>
              <w:rPr/>
              <w:t>Mistriage</w:t>
            </w:r>
          </w:p>
        </w:tc>
        <w:tc>
          <w:tcPr>
            <w:tcW w:w="3544" w:type="dxa"/>
            <w:tcBorders>
              <w:top w:val="single" w:sz="4" w:space="0" w:color="000000"/>
            </w:tcBorders>
            <w:shd w:fill="auto" w:val="clear"/>
          </w:tcPr>
          <w:p>
            <w:pPr>
              <w:pStyle w:val="Compact"/>
              <w:rPr>
                <w:lang w:val="en-GB"/>
              </w:rPr>
            </w:pPr>
            <w:r>
              <w:rPr/>
              <w:t>0.12 (-0.06 - 0.30)</w:t>
            </w:r>
          </w:p>
        </w:tc>
        <w:tc>
          <w:tcPr>
            <w:tcW w:w="3544" w:type="dxa"/>
            <w:tcBorders>
              <w:top w:val="single" w:sz="4" w:space="0" w:color="000000"/>
            </w:tcBorders>
            <w:shd w:fill="auto" w:val="clear"/>
          </w:tcPr>
          <w:p>
            <w:pPr>
              <w:pStyle w:val="Compact"/>
              <w:rPr>
                <w:lang w:val="en-GB"/>
              </w:rPr>
            </w:pPr>
            <w:r>
              <w:rPr/>
              <w:t>-0.08 (-0.34 - -0.11)</w:t>
            </w:r>
          </w:p>
        </w:tc>
      </w:tr>
      <w:tr>
        <w:trPr/>
        <w:tc>
          <w:tcPr>
            <w:tcW w:w="2318" w:type="dxa"/>
            <w:tcBorders/>
            <w:shd w:fill="auto" w:val="clear"/>
          </w:tcPr>
          <w:p>
            <w:pPr>
              <w:pStyle w:val="Compact"/>
              <w:rPr>
                <w:lang w:val="en-GB"/>
              </w:rPr>
            </w:pPr>
            <w:r>
              <w:rPr/>
              <w:t>Undertriage</w:t>
            </w:r>
          </w:p>
        </w:tc>
        <w:tc>
          <w:tcPr>
            <w:tcW w:w="3544" w:type="dxa"/>
            <w:tcBorders/>
            <w:shd w:fill="auto" w:val="clear"/>
          </w:tcPr>
          <w:p>
            <w:pPr>
              <w:pStyle w:val="Compact"/>
              <w:rPr>
                <w:lang w:val="en-GB"/>
              </w:rPr>
            </w:pPr>
            <w:r>
              <w:rPr/>
              <w:t>-0.01 (-0.03 - -0.00)</w:t>
            </w:r>
          </w:p>
        </w:tc>
        <w:tc>
          <w:tcPr>
            <w:tcW w:w="3544" w:type="dxa"/>
            <w:tcBorders/>
            <w:shd w:fill="auto" w:val="clear"/>
          </w:tcPr>
          <w:p>
            <w:pPr>
              <w:pStyle w:val="Compact"/>
              <w:rPr>
                <w:lang w:val="en-GB"/>
              </w:rPr>
            </w:pPr>
            <w:r>
              <w:rPr/>
              <w:t>0.02 (0.02 - 0.06)</w:t>
            </w:r>
          </w:p>
        </w:tc>
      </w:tr>
      <w:tr>
        <w:trPr/>
        <w:tc>
          <w:tcPr>
            <w:tcW w:w="2318" w:type="dxa"/>
            <w:tcBorders/>
            <w:shd w:fill="auto" w:val="clear"/>
          </w:tcPr>
          <w:p>
            <w:pPr>
              <w:pStyle w:val="Compact"/>
              <w:rPr>
                <w:lang w:val="en-GB"/>
              </w:rPr>
            </w:pPr>
            <w:r>
              <w:rPr/>
              <w:t>Overtriage</w:t>
            </w:r>
          </w:p>
        </w:tc>
        <w:tc>
          <w:tcPr>
            <w:tcW w:w="3544" w:type="dxa"/>
            <w:tcBorders/>
            <w:shd w:fill="auto" w:val="clear"/>
          </w:tcPr>
          <w:p>
            <w:pPr>
              <w:pStyle w:val="Compact"/>
              <w:rPr>
                <w:lang w:val="en-GB"/>
              </w:rPr>
            </w:pPr>
            <w:r>
              <w:rPr/>
              <w:t>0.13 (-0.06 - 0.33)</w:t>
            </w:r>
          </w:p>
        </w:tc>
        <w:tc>
          <w:tcPr>
            <w:tcW w:w="3544" w:type="dxa"/>
            <w:tcBorders/>
            <w:shd w:fill="auto" w:val="clear"/>
          </w:tcPr>
          <w:p>
            <w:pPr>
              <w:pStyle w:val="Compact"/>
              <w:rPr>
                <w:lang w:val="en-GB"/>
              </w:rPr>
            </w:pPr>
            <w:r>
              <w:rPr/>
              <w:t>-0.10 (-0.39 - -0.13)</w:t>
            </w:r>
          </w:p>
        </w:tc>
      </w:tr>
      <w:tr>
        <w:trPr/>
        <w:tc>
          <w:tcPr>
            <w:tcW w:w="2318"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544" w:type="dxa"/>
            <w:tcBorders>
              <w:bottom w:val="single" w:sz="4" w:space="0" w:color="000000"/>
              <w:insideH w:val="single" w:sz="4" w:space="0" w:color="000000"/>
            </w:tcBorders>
            <w:shd w:fill="auto" w:val="clear"/>
            <w:vAlign w:val="bottom"/>
          </w:tcPr>
          <w:p>
            <w:pPr>
              <w:pStyle w:val="Compact"/>
              <w:rPr/>
            </w:pPr>
            <w:del w:id="236" w:author="Martin Gerdin Wärnberg" w:date="2020-04-20T09:50:33Z">
              <w:r>
                <w:rPr>
                  <w:b/>
                  <w:lang w:val="en-GB"/>
                </w:rPr>
                <w:delText>Multiple</w:delText>
              </w:r>
            </w:del>
            <w:ins w:id="237" w:author="Martin Gerdin Wärnberg" w:date="2020-04-20T09:50:33Z">
              <w:r>
                <w:rPr>
                  <w:b/>
                  <w:lang w:val="en-GB"/>
                </w:rPr>
                <w:t>Multicentre</w:t>
              </w:r>
            </w:ins>
            <w:del w:id="238" w:author="Martin Gerdin Wärnberg" w:date="2020-04-20T09:50:38Z">
              <w:r>
                <w:rPr>
                  <w:b/>
                  <w:lang w:val="en-GB"/>
                </w:rPr>
                <w:delText xml:space="preserve"> centres</w:delText>
              </w:r>
            </w:del>
            <w:r>
              <w:rPr>
                <w:b/>
                <w:lang w:val="en-GB"/>
              </w:rPr>
              <w:t xml:space="preserve"> model in single centre validation sample </w:t>
            </w:r>
          </w:p>
        </w:tc>
        <w:tc>
          <w:tcPr>
            <w:tcW w:w="3544" w:type="dxa"/>
            <w:tcBorders>
              <w:bottom w:val="single" w:sz="4" w:space="0" w:color="000000"/>
              <w:insideH w:val="single" w:sz="4" w:space="0" w:color="000000"/>
            </w:tcBorders>
            <w:shd w:fill="auto" w:val="clear"/>
            <w:vAlign w:val="bottom"/>
          </w:tcPr>
          <w:p>
            <w:pPr>
              <w:pStyle w:val="Compact"/>
              <w:rPr/>
            </w:pPr>
            <w:r>
              <w:rPr>
                <w:b/>
                <w:lang w:val="en-GB"/>
              </w:rPr>
              <w:t xml:space="preserve">Single centre model in </w:t>
            </w:r>
            <w:del w:id="239" w:author="Martin Gerdin Wärnberg" w:date="2020-04-20T09:50:42Z">
              <w:r>
                <w:rPr>
                  <w:b/>
                  <w:lang w:val="en-GB"/>
                </w:rPr>
                <w:delText>multiple</w:delText>
              </w:r>
            </w:del>
            <w:ins w:id="240" w:author="Martin Gerdin Wärnberg" w:date="2020-04-20T09:50:42Z">
              <w:r>
                <w:rPr>
                  <w:b/>
                  <w:lang w:val="en-GB"/>
                </w:rPr>
                <w:t>multicentre</w:t>
              </w:r>
            </w:ins>
            <w:del w:id="241" w:author="Martin Gerdin Wärnberg" w:date="2020-04-20T09:50:47Z">
              <w:r>
                <w:rPr>
                  <w:b/>
                  <w:lang w:val="en-GB"/>
                </w:rPr>
                <w:delText xml:space="preserve"> centre</w:delText>
              </w:r>
            </w:del>
            <w:r>
              <w:rPr>
                <w:b/>
                <w:lang w:val="en-GB"/>
              </w:rPr>
              <w:t xml:space="preserve"> validation sample </w:t>
            </w:r>
          </w:p>
        </w:tc>
      </w:tr>
      <w:tr>
        <w:trPr/>
        <w:tc>
          <w:tcPr>
            <w:tcW w:w="2318" w:type="dxa"/>
            <w:tcBorders>
              <w:top w:val="single" w:sz="4" w:space="0" w:color="000000"/>
            </w:tcBorders>
            <w:shd w:fill="auto" w:val="clear"/>
          </w:tcPr>
          <w:p>
            <w:pPr>
              <w:pStyle w:val="Compact"/>
              <w:rPr>
                <w:lang w:val="en-GB"/>
              </w:rPr>
            </w:pPr>
            <w:r>
              <w:rPr/>
              <w:t>Mistriage</w:t>
            </w:r>
          </w:p>
        </w:tc>
        <w:tc>
          <w:tcPr>
            <w:tcW w:w="3544" w:type="dxa"/>
            <w:tcBorders>
              <w:top w:val="single" w:sz="4" w:space="0" w:color="000000"/>
            </w:tcBorders>
            <w:shd w:fill="auto" w:val="clear"/>
          </w:tcPr>
          <w:p>
            <w:pPr>
              <w:pStyle w:val="Compact"/>
              <w:rPr>
                <w:lang w:val="en-GB"/>
              </w:rPr>
            </w:pPr>
            <w:r>
              <w:rPr/>
              <w:t>-0.25 (-0.21 - 0.04)</w:t>
            </w:r>
          </w:p>
        </w:tc>
        <w:tc>
          <w:tcPr>
            <w:tcW w:w="3544" w:type="dxa"/>
            <w:tcBorders>
              <w:top w:val="single" w:sz="4" w:space="0" w:color="000000"/>
            </w:tcBorders>
            <w:shd w:fill="auto" w:val="clear"/>
          </w:tcPr>
          <w:p>
            <w:pPr>
              <w:pStyle w:val="Compact"/>
              <w:rPr>
                <w:lang w:val="en-GB"/>
              </w:rPr>
            </w:pPr>
            <w:r>
              <w:rPr/>
              <w:t>0.29 (0.13 - 0.39)</w:t>
            </w:r>
          </w:p>
        </w:tc>
      </w:tr>
      <w:tr>
        <w:trPr/>
        <w:tc>
          <w:tcPr>
            <w:tcW w:w="2318" w:type="dxa"/>
            <w:tcBorders/>
            <w:shd w:fill="auto" w:val="clear"/>
          </w:tcPr>
          <w:p>
            <w:pPr>
              <w:pStyle w:val="Compact"/>
              <w:rPr>
                <w:lang w:val="en-GB"/>
              </w:rPr>
            </w:pPr>
            <w:r>
              <w:rPr/>
              <w:t>Undertriage</w:t>
            </w:r>
          </w:p>
        </w:tc>
        <w:tc>
          <w:tcPr>
            <w:tcW w:w="3544" w:type="dxa"/>
            <w:tcBorders/>
            <w:shd w:fill="auto" w:val="clear"/>
          </w:tcPr>
          <w:p>
            <w:pPr>
              <w:pStyle w:val="Compact"/>
              <w:rPr>
                <w:lang w:val="en-GB"/>
              </w:rPr>
            </w:pPr>
            <w:r>
              <w:rPr/>
              <w:t>0.04 (-0.00 - 0.05)</w:t>
            </w:r>
          </w:p>
        </w:tc>
        <w:tc>
          <w:tcPr>
            <w:tcW w:w="3544" w:type="dxa"/>
            <w:tcBorders/>
            <w:shd w:fill="auto" w:val="clear"/>
          </w:tcPr>
          <w:p>
            <w:pPr>
              <w:pStyle w:val="Compact"/>
              <w:rPr>
                <w:lang w:val="en-GB"/>
              </w:rPr>
            </w:pPr>
            <w:r>
              <w:rPr/>
              <w:t>-0.04 (-0.05 - -0.02)</w:t>
            </w:r>
          </w:p>
        </w:tc>
      </w:tr>
      <w:tr>
        <w:trPr/>
        <w:tc>
          <w:tcPr>
            <w:tcW w:w="2318" w:type="dxa"/>
            <w:tcBorders/>
            <w:shd w:fill="auto" w:val="clear"/>
          </w:tcPr>
          <w:p>
            <w:pPr>
              <w:pStyle w:val="Compact"/>
              <w:rPr>
                <w:lang w:val="en-GB"/>
              </w:rPr>
            </w:pPr>
            <w:r>
              <w:rPr/>
              <w:t>Overtriage</w:t>
            </w:r>
          </w:p>
        </w:tc>
        <w:tc>
          <w:tcPr>
            <w:tcW w:w="3544" w:type="dxa"/>
            <w:tcBorders/>
            <w:shd w:fill="auto" w:val="clear"/>
          </w:tcPr>
          <w:p>
            <w:pPr>
              <w:pStyle w:val="Compact"/>
              <w:rPr>
                <w:lang w:val="en-GB"/>
              </w:rPr>
            </w:pPr>
            <w:r>
              <w:rPr/>
              <w:t>-0.29 (-0.25 - 0.04)</w:t>
            </w:r>
          </w:p>
        </w:tc>
        <w:tc>
          <w:tcPr>
            <w:tcW w:w="3544" w:type="dxa"/>
            <w:tcBorders/>
            <w:shd w:fill="auto" w:val="clear"/>
          </w:tcPr>
          <w:p>
            <w:pPr>
              <w:pStyle w:val="Compact"/>
              <w:rPr>
                <w:lang w:val="en-GB"/>
              </w:rPr>
            </w:pPr>
            <w:r>
              <w:rPr/>
              <w:t>0.33 (0.15 - 0.44)</w:t>
            </w:r>
          </w:p>
        </w:tc>
      </w:tr>
    </w:tbl>
    <w:p>
      <w:pPr>
        <w:pStyle w:val="Heading1"/>
        <w:spacing w:lineRule="auto" w:line="360"/>
        <w:rPr>
          <w:lang w:val="en-GB"/>
        </w:rPr>
      </w:pPr>
      <w:bookmarkStart w:id="24" w:name="discussion"/>
      <w:bookmarkEnd w:id="24"/>
      <w:r>
        <w:rPr>
          <w:lang w:val="en-GB"/>
        </w:rPr>
        <w:t>Discussion</w:t>
      </w:r>
    </w:p>
    <w:p>
      <w:pPr>
        <w:pStyle w:val="FirstParagraph"/>
        <w:spacing w:lineRule="auto" w:line="360"/>
        <w:rPr>
          <w:lang w:val="en-GB"/>
          <w:del w:id="243" w:author="Dell Saulnier" w:date="2020-04-17T11:41:00Z"/>
        </w:rPr>
      </w:pPr>
      <w:r>
        <w:rPr>
          <w:lang w:val="en-GB"/>
        </w:rPr>
        <w:t>This study aimed to assess how transfers of clinical prediction models for early trauma care between different contexts within a single health system affect mistriage rates.</w:t>
      </w:r>
      <w:ins w:id="242" w:author="Dell Saulnier" w:date="2020-04-17T11:41:00Z">
        <w:r>
          <w:rPr>
            <w:lang w:val="en-GB"/>
          </w:rPr>
          <w:t xml:space="preserve"> </w:t>
        </w:r>
      </w:ins>
    </w:p>
    <w:p>
      <w:pPr>
        <w:pStyle w:val="FirstParagraph"/>
        <w:spacing w:lineRule="auto" w:line="360"/>
        <w:rPr/>
      </w:pPr>
      <w:bookmarkStart w:id="25" w:name="_GoBack"/>
      <w:bookmarkEnd w:id="25"/>
      <w:r>
        <w:rPr>
          <w:lang w:val="en-GB"/>
        </w:rPr>
        <w:t xml:space="preserve">The most notable effect on model performance following model transfer was observed after transferring the single centre model. This transfer resulted in an increased mistriage rate of 0.29. Mainly contributing to this was an increase in overtriage. In contrast, the transfer of the </w:t>
      </w:r>
      <w:del w:id="244" w:author="Martin Gerdin Wärnberg" w:date="2020-04-20T09:52:23Z">
        <w:r>
          <w:rPr>
            <w:lang w:val="en-GB"/>
          </w:rPr>
          <w:delText>multiple</w:delText>
        </w:r>
      </w:del>
      <w:ins w:id="245" w:author="Martin Gerdin Wärnberg" w:date="2020-04-20T09:52:23Z">
        <w:r>
          <w:rPr>
            <w:lang w:val="en-GB"/>
          </w:rPr>
          <w:t>multi</w:t>
        </w:r>
      </w:ins>
      <w:del w:id="246" w:author="Martin Gerdin Wärnberg" w:date="2020-04-20T09:52:26Z">
        <w:r>
          <w:rPr>
            <w:lang w:val="en-GB"/>
          </w:rPr>
          <w:delText xml:space="preserve"> </w:delText>
        </w:r>
      </w:del>
      <w:r>
        <w:rPr>
          <w:lang w:val="en-GB"/>
        </w:rPr>
        <w:t>centre model to the single centre validation sample reduced mistriage, primarily due to reduced overtriage. Interestingly, these transfers also seemed to have the opposite effect on undertriage, leading to decreased and increased undertriage respectively.</w:t>
      </w:r>
    </w:p>
    <w:p>
      <w:pPr>
        <w:pStyle w:val="TextBody"/>
        <w:spacing w:lineRule="auto" w:line="360"/>
        <w:rPr>
          <w:lang w:val="en-GB"/>
        </w:rPr>
      </w:pPr>
      <w:r>
        <w:rPr>
          <w:lang w:val="en-GB"/>
        </w:rPr>
        <w:t>In all samples, model transfer led to either increased or decreased mistriage. The model transfers which led to reduced mistriage also led to increased undertriage. In other words, all model transfers led to adverse outcomes, either by a large increase in overtriage, or by a smaller increase in undertriage, which could be considered more clinically severe. In general, transferring from centres with a high volume of patients seemed to reduce mistriage.</w:t>
      </w:r>
    </w:p>
    <w:p>
      <w:pPr>
        <w:pStyle w:val="TextBody"/>
        <w:spacing w:lineRule="auto" w:line="360"/>
        <w:rPr>
          <w:lang w:val="en-GB"/>
        </w:rPr>
      </w:pPr>
      <w:r>
        <w:rPr>
          <w:lang w:val="en-GB"/>
        </w:rPr>
        <w:t>In a clinical context, this could suggest that clinical prediction models for early trauma care could be developed in settings with a high number of trauma patients. These models could then be transferred to settings with less trauma patients, which could result in a decreased mistriage rate. However, the results of this study also show this might lead to increased undertriage, which in a clinical context is unacceptable due to the potentially catastrophic patient consequences.</w:t>
      </w:r>
    </w:p>
    <w:p>
      <w:pPr>
        <w:pStyle w:val="TextBody"/>
        <w:spacing w:lineRule="auto" w:line="360"/>
        <w:rPr>
          <w:lang w:val="en-GB"/>
        </w:rPr>
      </w:pPr>
      <w:r>
        <w:rPr>
          <w:lang w:val="en-GB"/>
        </w:rPr>
        <w:t>In 2018, Granström et al. found that using a criteria-based triage system (i.e. a clinical prediction model) for trauma triage was effective in reducing overtriage without increasing mortality [7]. Therefore, improving clinical prediction models to reduce mistriage is clinically beneficial, potentially saving lives by minimizing undertriage, and likely saving resources by minimizing overtriage.</w:t>
      </w:r>
    </w:p>
    <w:p>
      <w:pPr>
        <w:pStyle w:val="TextBody"/>
        <w:spacing w:lineRule="auto" w:line="360"/>
        <w:rPr>
          <w:lang w:val="en-GB"/>
        </w:rPr>
      </w:pPr>
      <w:r>
        <w:rPr>
          <w:lang w:val="en-GB"/>
        </w:rPr>
        <w:t xml:space="preserve">The transfer of clinical prediction models in trauma care has not previously been studied extensively. In 2016, Gerdin et al. found that model transfer adversely affected model performance in terms of calibration but that this could be improved by updating the model [9]. The aim of this study was to assess the effects of model transfer on mistriage, and therefore model calibration was not evaluated, neither were the effects of model updating.  </w:t>
      </w:r>
    </w:p>
    <w:p>
      <w:pPr>
        <w:pStyle w:val="TextBody"/>
        <w:spacing w:lineRule="auto" w:line="360"/>
        <w:rPr>
          <w:lang w:val="en-GB"/>
        </w:rPr>
      </w:pPr>
      <w:r>
        <w:rPr>
          <w:lang w:val="en-GB"/>
        </w:rPr>
        <w:t xml:space="preserve">External validation has been studied more extensively. Studies using simulated clinical prediction models based on different predictors showed a decline in model performance when externally validated [28, 30]. A study from 2019 examining the risk prediction models in the management of acute kidney injury [31] concluded that external validation often led to reduced model accuracy. </w:t>
      </w:r>
    </w:p>
    <w:p>
      <w:pPr>
        <w:pStyle w:val="TextBody"/>
        <w:spacing w:lineRule="auto" w:line="360"/>
        <w:rPr/>
      </w:pPr>
      <w:r>
        <w:rPr>
          <w:lang w:val="en-GB"/>
        </w:rPr>
        <w:t>The combined results of this study</w:t>
      </w:r>
      <w:ins w:id="247" w:author="Martin Gerdin Wärnberg" w:date="2020-04-20T09:57:23Z">
        <w:r>
          <w:rPr>
            <w:lang w:val="en-GB"/>
          </w:rPr>
          <w:t xml:space="preserve"> </w:t>
        </w:r>
      </w:ins>
      <w:ins w:id="248" w:author="Martin Gerdin Wärnberg" w:date="2020-04-20T09:57:23Z">
        <w:r>
          <w:rPr>
            <w:lang w:val="en-GB"/>
          </w:rPr>
          <w:t>and</w:t>
        </w:r>
      </w:ins>
      <w:del w:id="249" w:author="Martin Gerdin Wärnberg" w:date="2020-04-20T09:57:22Z">
        <w:r>
          <w:rPr>
            <w:lang w:val="en-GB"/>
          </w:rPr>
          <w:delText>,</w:delText>
        </w:r>
      </w:del>
      <w:r>
        <w:rPr>
          <w:lang w:val="en-GB"/>
        </w:rPr>
        <w:t xml:space="preserve"> the studies on model transfer and the studies on external validation would suggest indiscriminate model transfers could lead to detrimental clinical consequences, but also that clinically beneficial model transfers </w:t>
      </w:r>
      <w:del w:id="250" w:author="Martin Gerdin Wärnberg" w:date="2020-04-20T09:56:31Z">
        <w:r>
          <w:rPr>
            <w:lang w:val="en-GB"/>
          </w:rPr>
          <w:delText>could be identified.</w:delText>
        </w:r>
      </w:del>
      <w:ins w:id="251" w:author="Martin Gerdin Wärnberg" w:date="2020-04-20T09:56:31Z">
        <w:r>
          <w:rPr>
            <w:lang w:val="en-GB"/>
          </w:rPr>
          <w:t>are possible. The challenge then lies in knowing a priori what tr</w:t>
        </w:r>
      </w:ins>
      <w:ins w:id="252" w:author="Martin Gerdin Wärnberg" w:date="2020-04-20T09:57:00Z">
        <w:r>
          <w:rPr>
            <w:lang w:val="en-GB"/>
          </w:rPr>
          <w:t>ansfers that will lead to improved performance.</w:t>
        </w:r>
      </w:ins>
    </w:p>
    <w:p>
      <w:pPr>
        <w:pStyle w:val="Heading2"/>
        <w:spacing w:lineRule="auto" w:line="360"/>
        <w:rPr>
          <w:lang w:val="en-GB"/>
        </w:rPr>
      </w:pPr>
      <w:bookmarkStart w:id="26" w:name="strengths-and-limitations"/>
      <w:bookmarkEnd w:id="26"/>
      <w:r>
        <w:rPr>
          <w:lang w:val="en-GB"/>
        </w:rPr>
        <w:t>Strengths and limitations</w:t>
      </w:r>
    </w:p>
    <w:p>
      <w:pPr>
        <w:pStyle w:val="Heading3"/>
        <w:spacing w:lineRule="auto" w:line="360"/>
        <w:rPr>
          <w:lang w:val="en-GB"/>
        </w:rPr>
      </w:pPr>
      <w:bookmarkStart w:id="27" w:name="strengths"/>
      <w:bookmarkEnd w:id="27"/>
      <w:r>
        <w:rPr>
          <w:lang w:val="en-GB"/>
        </w:rPr>
        <w:t>Strengths</w:t>
      </w:r>
    </w:p>
    <w:p>
      <w:pPr>
        <w:pStyle w:val="FirstParagraph"/>
        <w:spacing w:lineRule="auto" w:line="360"/>
        <w:rPr>
          <w:lang w:val="en-GB"/>
        </w:rPr>
      </w:pPr>
      <w:r>
        <w:rPr>
          <w:lang w:val="en-GB"/>
        </w:rPr>
        <w:t>The study design realistically reflects potential model transfers</w:t>
      </w:r>
      <w:ins w:id="253" w:author="Martin Gerdin Wärnberg" w:date="2020-04-20T09:58:05Z">
        <w:r>
          <w:rPr>
            <w:lang w:val="en-GB"/>
          </w:rPr>
          <w:t xml:space="preserve"> </w:t>
        </w:r>
      </w:ins>
      <w:ins w:id="254" w:author="Martin Gerdin Wärnberg" w:date="2020-04-20T09:58:05Z">
        <w:r>
          <w:rPr>
            <w:lang w:val="en-GB"/>
          </w:rPr>
          <w:t>within early trauma care</w:t>
        </w:r>
      </w:ins>
      <w:r>
        <w:rPr>
          <w:lang w:val="en-GB"/>
        </w:rPr>
        <w:t>: clinical prediction models for trauma are usually applied in contexts different to the ones in which they were originally developed. The results should therefore be of practical importance.</w:t>
      </w:r>
    </w:p>
    <w:p>
      <w:pPr>
        <w:pStyle w:val="TextBody"/>
        <w:spacing w:lineRule="auto" w:line="360"/>
        <w:rPr>
          <w:lang w:val="en-GB"/>
        </w:rPr>
      </w:pPr>
      <w:r>
        <w:rPr>
          <w:lang w:val="en-GB"/>
        </w:rPr>
        <w:t>This study evaluated the performance of the clinical prediction models using over- and undertriage. This was done in order to more accurately map model performance after transfer using clinically relevant measurements. Traditional performance measures such as discrimination and calibration were omitted, as these are already well studied.</w:t>
      </w:r>
    </w:p>
    <w:p>
      <w:pPr>
        <w:pStyle w:val="Heading3"/>
        <w:spacing w:lineRule="auto" w:line="360"/>
        <w:rPr>
          <w:lang w:val="en-GB"/>
        </w:rPr>
      </w:pPr>
      <w:bookmarkStart w:id="28" w:name="limitations"/>
      <w:bookmarkEnd w:id="28"/>
      <w:r>
        <w:rPr>
          <w:lang w:val="en-GB"/>
        </w:rPr>
        <w:t>Limitations</w:t>
      </w:r>
    </w:p>
    <w:p>
      <w:pPr>
        <w:pStyle w:val="FirstParagraph"/>
        <w:spacing w:lineRule="auto" w:line="360"/>
        <w:rPr>
          <w:lang w:val="en-GB"/>
        </w:rPr>
      </w:pPr>
      <w:r>
        <w:rPr>
          <w:lang w:val="en-GB"/>
        </w:rPr>
        <w:t>Originally, all single centres with a valid number of events were to constitute a dataset group, but only one centre provided a sufficient number of events, leading to the loss of the individual centres dataset group.</w:t>
      </w:r>
    </w:p>
    <w:p>
      <w:pPr>
        <w:pStyle w:val="TextBody"/>
        <w:spacing w:lineRule="auto" w:line="360"/>
        <w:rPr/>
      </w:pPr>
      <w:r>
        <w:rPr>
          <w:lang w:val="en-GB"/>
        </w:rPr>
        <w:t xml:space="preserve">Another limitation was the method chosen to identify the cutoff: minimizing overtriage while </w:t>
      </w:r>
      <w:del w:id="255" w:author="Martin Gerdin Wärnberg" w:date="2020-04-20T09:58:39Z">
        <w:r>
          <w:rPr>
            <w:lang w:val="en-GB"/>
          </w:rPr>
          <w:delText>keeping</w:delText>
        </w:r>
      </w:del>
      <w:ins w:id="256" w:author="Martin Gerdin Wärnberg" w:date="2020-04-20T09:58:39Z">
        <w:r>
          <w:rPr>
            <w:lang w:val="en-GB"/>
          </w:rPr>
          <w:t>attemptin to keep</w:t>
        </w:r>
      </w:ins>
      <w:r>
        <w:rPr>
          <w:lang w:val="en-GB"/>
        </w:rPr>
        <w:t xml:space="preserve"> undertriage at &lt;5% is dependent on the frequency of major trauma in the sample. This will lead to unstable cutoffs, as the incidence of major trauma differs between the samples.   </w:t>
      </w:r>
    </w:p>
    <w:p>
      <w:pPr>
        <w:pStyle w:val="Heading2"/>
        <w:spacing w:lineRule="auto" w:line="360"/>
        <w:rPr>
          <w:lang w:val="en-GB"/>
        </w:rPr>
      </w:pPr>
      <w:bookmarkStart w:id="29" w:name="conclusion"/>
      <w:bookmarkEnd w:id="29"/>
      <w:r>
        <w:rPr>
          <w:lang w:val="en-GB"/>
        </w:rPr>
        <w:t>Conclusion</w:t>
      </w:r>
    </w:p>
    <w:p>
      <w:pPr>
        <w:pStyle w:val="FirstParagraph"/>
        <w:spacing w:lineRule="auto" w:line="360"/>
        <w:rPr>
          <w:rFonts w:eastAsia="" w:cs="" w:cstheme="majorBidi" w:eastAsiaTheme="majorEastAsia"/>
          <w:b/>
          <w:b/>
          <w:bCs/>
          <w:color w:val="000000" w:themeColor="text1"/>
          <w:sz w:val="32"/>
          <w:szCs w:val="32"/>
          <w:lang w:val="en-GB"/>
        </w:rPr>
      </w:pPr>
      <w:r>
        <w:rPr>
          <w:lang w:val="en-GB"/>
        </w:rPr>
        <w:t xml:space="preserve">Depending on the care context, model transfer lead to either increased or decreased mistriage. Both over- and undertriage were affected by model transfer, and the effects on mistriage were in all cases primarily due to changes in overtriage. Datasets with a high number of patients had the lowest mistriage both during validation, and after transfer to the validation sample in the other dataset. However, the transfer of these models (while improving mistriage) also lead to increased undertriage. The opposite was also true, and the transfer of the low-volume model led to a significantly increased mistriage, noting that this observation was associated with considerable uncertainty. Recognizing the limitations of this study, </w:t>
      </w:r>
      <w:ins w:id="257" w:author="Martin Gerdin Wärnberg" w:date="2020-04-20T09:59:13Z">
        <w:r>
          <w:rPr>
            <w:lang w:val="en-GB"/>
          </w:rPr>
          <w:t>we</w:t>
        </w:r>
      </w:ins>
      <w:del w:id="258" w:author="Martin Gerdin Wärnberg" w:date="2020-04-20T09:59:12Z">
        <w:r>
          <w:rPr>
            <w:lang w:val="en-GB"/>
          </w:rPr>
          <w:delText>the authors</w:delText>
        </w:r>
      </w:del>
      <w:r>
        <w:rPr>
          <w:lang w:val="en-GB"/>
        </w:rPr>
        <w:t xml:space="preserve"> believe that further studies are warranted due to the potential economic costs and patient consequences of poor model transfers.</w:t>
      </w:r>
      <w:bookmarkStart w:id="30" w:name="references"/>
      <w:bookmarkEnd w:id="30"/>
      <w:r>
        <w:br w:type="page"/>
      </w:r>
    </w:p>
    <w:p>
      <w:pPr>
        <w:pStyle w:val="Heading1"/>
        <w:rPr/>
      </w:pPr>
      <w:r>
        <w:rPr/>
        <w:t>References</w:t>
      </w:r>
    </w:p>
    <w:p>
      <w:pPr>
        <w:pStyle w:val="Bibliography"/>
        <w:rPr/>
      </w:pPr>
      <w:r>
        <w:rPr/>
        <w:t>1. Moore EE, Feliciano DV, Mattox KL. Trauma. 8th edition. Book. New York: McGraw-Hill Education; 2017.</w:t>
      </w:r>
    </w:p>
    <w:p>
      <w:pPr>
        <w:pStyle w:val="Bibliography"/>
        <w:rPr/>
      </w:pPr>
      <w:r>
        <w:rPr/>
        <w:t>2. James SL, Abate D, Abate KH, Abay SM, et al. Global, regional, and national incidence, prevalence, and years lived with disability for 354 diseases and injuries for 195 countries and territories, 1990-2017: A systematic analysis for the global burden of disease study 2017. The Lancet. 2018;1789–858.</w:t>
      </w:r>
    </w:p>
    <w:p>
      <w:pPr>
        <w:pStyle w:val="Bibliography"/>
        <w:rPr>
          <w:lang w:val="sv-SE"/>
        </w:rPr>
      </w:pPr>
      <w:r>
        <w:rPr/>
        <w:t xml:space="preserve">3. Baker T, Gerdin M. The clinical usefulness of prognostic prediction models in critical illness. </w:t>
      </w:r>
      <w:r>
        <w:rPr>
          <w:lang w:val="sv-SE"/>
        </w:rPr>
        <w:t>Eur J Intern Med. 2017;45:37–40.</w:t>
      </w:r>
    </w:p>
    <w:p>
      <w:pPr>
        <w:pStyle w:val="Bibliography"/>
        <w:rPr/>
      </w:pPr>
      <w:r>
        <w:rPr>
          <w:lang w:val="sv-SE"/>
        </w:rPr>
        <w:t xml:space="preserve">4. Naghavi M, Abajobir AA, Abbafati C, Abbas K, et al. </w:t>
      </w:r>
      <w:r>
        <w:rPr/>
        <w:t>Global, regional, and national age-sex specific mortality for 264 causes of death, 1980-2016: A systematic analysis for the global burden of disease study 2016. The Lancet. 2017;1151–210.</w:t>
      </w:r>
    </w:p>
    <w:p>
      <w:pPr>
        <w:pStyle w:val="Bibliography"/>
        <w:rPr/>
      </w:pPr>
      <w:r>
        <w:rPr/>
        <w:t>5. World Health Organization. Injuries and violence: The facts. Report. World Health Organization; 2014.</w:t>
      </w:r>
    </w:p>
    <w:p>
      <w:pPr>
        <w:pStyle w:val="Bibliography"/>
        <w:rPr/>
      </w:pPr>
      <w:r>
        <w:rPr/>
        <w:t>6. American College of Surgeons. Advanced Trauma Life Support (ATLS). 10th edition. Book. Chicago: The Committee on Trauma; 2018.</w:t>
      </w:r>
    </w:p>
    <w:p>
      <w:pPr>
        <w:pStyle w:val="Bibliography"/>
        <w:rPr>
          <w:lang w:val="sv-SE"/>
        </w:rPr>
      </w:pPr>
      <w:r>
        <w:rPr/>
        <w:t xml:space="preserve">7. Granstrom A, Strommer L, Schandl A, Ostlund A. A criteria-directed protocol for in-hospital triage of trauma patients. </w:t>
      </w:r>
      <w:r>
        <w:rPr>
          <w:lang w:val="sv-SE"/>
        </w:rPr>
        <w:t>Eur J Emerg Med. 2018;25:25–31.</w:t>
      </w:r>
    </w:p>
    <w:p>
      <w:pPr>
        <w:pStyle w:val="Bibliography"/>
        <w:rPr/>
      </w:pPr>
      <w:r>
        <w:rPr>
          <w:lang w:val="sv-SE"/>
        </w:rPr>
        <w:t xml:space="preserve">8. Rehn M, Perel P, Blackhall K, Lossius HM. </w:t>
      </w:r>
      <w:r>
        <w:rPr/>
        <w:t>Prognostic models for the early care of trauma patients: A systematic review. Scand J Trauma Resusc Emerg Med. 2011;19:17.</w:t>
      </w:r>
    </w:p>
    <w:p>
      <w:pPr>
        <w:pStyle w:val="Bibliography"/>
        <w:rPr/>
      </w:pPr>
      <w:r>
        <w:rPr/>
        <w:t>9. Gerdin M, Roy N, Fellander-Tsai L, Tomson G, Schreeb J von, Petzold M, et al. Traumatic transfers: Calibration is adversely affected when prediction models are transferred between trauma care contexts in india and the united states. J Clin Epidemiol. 2016;74:177–86.</w:t>
      </w:r>
    </w:p>
    <w:p>
      <w:pPr>
        <w:pStyle w:val="Bibliography"/>
        <w:rPr/>
      </w:pPr>
      <w:r>
        <w:rPr/>
        <w:t>10. Henriksson M. Github: Transfer effect mistriage. 2019.</w:t>
      </w:r>
    </w:p>
    <w:p>
      <w:pPr>
        <w:pStyle w:val="Bibliography"/>
        <w:rPr>
          <w:lang w:val="sv-SE"/>
        </w:rPr>
      </w:pPr>
      <w:r>
        <w:rPr/>
        <w:t xml:space="preserve">11. SweTrau. </w:t>
      </w:r>
      <w:r>
        <w:rPr>
          <w:lang w:val="sv-SE"/>
        </w:rPr>
        <w:t>SweTrau: Minnesanteckning. 2018.</w:t>
      </w:r>
    </w:p>
    <w:p>
      <w:pPr>
        <w:pStyle w:val="Bibliography"/>
        <w:rPr>
          <w:lang w:val="sv-SE"/>
        </w:rPr>
      </w:pPr>
      <w:r>
        <w:rPr>
          <w:lang w:val="sv-SE"/>
        </w:rPr>
        <w:t xml:space="preserve">12. McFadyen JG, Ramaiah R, Bhananker SM. </w:t>
      </w:r>
      <w:r>
        <w:rPr/>
        <w:t xml:space="preserve">Initial assessment and management of pediatric trauma patients. </w:t>
      </w:r>
      <w:r>
        <w:rPr>
          <w:lang w:val="sv-SE"/>
        </w:rPr>
        <w:t>Int J Crit Illn Inj Sci. 2012;2:121–7.</w:t>
      </w:r>
    </w:p>
    <w:p>
      <w:pPr>
        <w:pStyle w:val="Bibliography"/>
        <w:rPr/>
      </w:pPr>
      <w:r>
        <w:rPr>
          <w:lang w:val="sv-SE"/>
        </w:rPr>
        <w:t xml:space="preserve">13. LOF. LOF: Nationella traumalarmskriterier 2017. </w:t>
      </w:r>
      <w:r>
        <w:rPr/>
        <w:t>2017.</w:t>
      </w:r>
    </w:p>
    <w:p>
      <w:pPr>
        <w:pStyle w:val="Bibliography"/>
        <w:rPr/>
      </w:pPr>
      <w:r>
        <w:rPr/>
        <w:t>14. Champion HR, Sacco WJ, Copes W, Gann DS, et al. A revision of the trauma score. J Trauma. 1989;623–9.</w:t>
      </w:r>
    </w:p>
    <w:p>
      <w:pPr>
        <w:pStyle w:val="Bibliography"/>
        <w:rPr/>
      </w:pPr>
      <w:r>
        <w:rPr/>
        <w:t>15. Sartorius D, Le-Manach Y, David JS, Rancurel E, et al. Mechanism, glasgow coma scale, age, and arterial pressure (mgap): A new simple prehospital triage score to predict mortality in trauma patients. Crit Care Med. 2010;831–7.</w:t>
      </w:r>
    </w:p>
    <w:p>
      <w:pPr>
        <w:pStyle w:val="Bibliography"/>
        <w:rPr/>
      </w:pPr>
      <w:r>
        <w:rPr/>
        <w:t>16. Kondo Y, Abe T, Kohshi K, Tokuda Y, et al. Revised trauma scoring system to predict in-hospital mortality in the emergency department: Glasgow coma scale, age, and systolic blood pressure score. Crit Care. 2011;191.</w:t>
      </w:r>
    </w:p>
    <w:p>
      <w:pPr>
        <w:pStyle w:val="Bibliography"/>
        <w:rPr/>
      </w:pPr>
      <w:r>
        <w:rPr/>
        <w:t>17. Kobusingye OC, Lett RR. Hospital-based trauma registries in uganda. J Trauma. 2000;498–502.</w:t>
      </w:r>
    </w:p>
    <w:p>
      <w:pPr>
        <w:pStyle w:val="Bibliography"/>
        <w:rPr/>
      </w:pPr>
      <w:r>
        <w:rPr/>
        <w:t>18. Palmer C. Major trauma and the injury severity score–where should we set the bar? Annu Proc Assoc Adv Automot Med. 2007;51:13–29.</w:t>
      </w:r>
    </w:p>
    <w:p>
      <w:pPr>
        <w:pStyle w:val="Bibliography"/>
        <w:rPr/>
      </w:pPr>
      <w:r>
        <w:rPr/>
        <w:t>19. Rotondo MF, Cribari C, Smith RS. Resources for the optimal care of the injured patient. Report. American College of Surgeons; 2014.</w:t>
      </w:r>
    </w:p>
    <w:p>
      <w:pPr>
        <w:pStyle w:val="Bibliography"/>
        <w:rPr/>
      </w:pPr>
      <w:r>
        <w:rPr/>
        <w:t>20. Champion HR, Sacco WJ, Copes WS, Gann DS, Gennarelli TA, Flanagan ME. A revision of the trauma score. J Trauma. 1989;29:623–9.</w:t>
      </w:r>
    </w:p>
    <w:p>
      <w:pPr>
        <w:pStyle w:val="Bibliography"/>
        <w:rPr/>
      </w:pPr>
      <w:r>
        <w:rPr/>
        <w:t>21. Buuren S van, Groothuis-Oudshoorn C. MICE: Multivariate imputation by chained equations in r. Book. 2011.</w:t>
      </w:r>
    </w:p>
    <w:p>
      <w:pPr>
        <w:pStyle w:val="Bibliography"/>
        <w:rPr/>
      </w:pPr>
      <w:r>
        <w:rPr/>
        <w:t>22. Marshall A, Altman DG, Holder RL, Royston P. Combining estimates of interest in prognostic modelling studies after multiple imputation: Current practice and guidelines. BMC Med Res Methodol. 2009;57.</w:t>
      </w:r>
    </w:p>
    <w:p>
      <w:pPr>
        <w:pStyle w:val="Bibliography"/>
        <w:rPr/>
      </w:pPr>
      <w:r>
        <w:rPr/>
        <w:t>23. Brand J, Buuren S van, Cessie S le, Hout W van den. Combining multiple imputation and bootstrap in the analysis of cost-effectiveness trial data. Stat Med. 2019;210–20.</w:t>
      </w:r>
    </w:p>
    <w:p>
      <w:pPr>
        <w:pStyle w:val="Bibliography"/>
        <w:rPr/>
      </w:pPr>
      <w:r>
        <w:rPr/>
        <w:t>24. Peduzzi P, Concato J, Kemper E, Holford TR, Feinstein AR. A simulation study of the number of events per variable in logistic regression analysis. J Clin Epidemiol. 1996;49:1373–9.</w:t>
      </w:r>
    </w:p>
    <w:p>
      <w:pPr>
        <w:pStyle w:val="Bibliography"/>
        <w:rPr/>
      </w:pPr>
      <w:r>
        <w:rPr/>
        <w:t>25. Courvoisier DS, Combescure C, Agoritsas T, Gayet-Ageron A, Perneger TV. Performance of logistic regression modeling: Beyond the number of events per variable, the role of data structure. Journal of Clinical Epidemiology. 2011;64:993–1000.</w:t>
      </w:r>
    </w:p>
    <w:p>
      <w:pPr>
        <w:pStyle w:val="Bibliography"/>
        <w:rPr/>
      </w:pPr>
      <w:r>
        <w:rPr/>
        <w:t>26. Vergouwe Y, Steyerberg EW, Eijkemans MJ, Habbema JD. Substantial effective sample sizes were required for external validation studies of predictive logistic regression models. J Clin Epidemiol. 2005;58:475–83.</w:t>
      </w:r>
    </w:p>
    <w:p>
      <w:pPr>
        <w:pStyle w:val="Bibliography"/>
        <w:rPr/>
      </w:pPr>
      <w:r>
        <w:rPr/>
        <w:t>27. The R team. R-project. 2018.</w:t>
      </w:r>
    </w:p>
    <w:p>
      <w:pPr>
        <w:pStyle w:val="Bibliography"/>
        <w:rPr/>
      </w:pPr>
      <w:r>
        <w:rPr/>
        <w:t>28. Bleeker SE, Moll HA, Steyerberg EW, Donders AR, Derksen-Lubsen G, Grobbee DE, et al. External validation is necessary in prediction research: A clinical example. J Clin Epidemiol. 2003;56:826–32.</w:t>
      </w:r>
    </w:p>
    <w:p>
      <w:pPr>
        <w:pStyle w:val="Bibliography"/>
        <w:rPr/>
      </w:pPr>
      <w:r>
        <w:rPr/>
        <w:t>29. Bartlett JW, Hughes RA. Bootstrap inference for multiple imputation under uncongeniality and misspecification. 2019.</w:t>
      </w:r>
    </w:p>
    <w:p>
      <w:pPr>
        <w:pStyle w:val="Bibliography"/>
        <w:rPr/>
      </w:pPr>
      <w:r>
        <w:rPr/>
        <w:t>30. Terrin N, Schmid CH, Griffith JL, D’Agostino RB, Selker HP. External validity of predictive models: A comparison of logistic regression, classification trees, and neural networks. J Clin Epidemiol. 2003;56:721–9.</w:t>
      </w:r>
    </w:p>
    <w:p>
      <w:pPr>
        <w:pStyle w:val="Bibliography"/>
        <w:rPr/>
      </w:pPr>
      <w:r>
        <w:rPr/>
        <w:t>31. Hodgson L, Selby N, Huang T, Forni L. The role of risk prediction models in prevention and management of aki. Seminars in Nephrology. 2019;39:421–30.</w:t>
      </w:r>
    </w:p>
    <w:p>
      <w:pPr>
        <w:pStyle w:val="Bibliography"/>
        <w:spacing w:before="180" w:after="200"/>
        <w:rPr/>
      </w:pPr>
      <w:r>
        <w:rPr/>
      </w:r>
    </w:p>
    <w:sectPr>
      <w:headerReference w:type="default" r:id="rId4"/>
      <w:footerReference w:type="default" r:id="rId5"/>
      <w:type w:val="nextPage"/>
      <w:pgSz w:w="12240" w:h="15840"/>
      <w:pgMar w:left="1417" w:right="1417" w:header="720" w:top="1417" w:footer="720" w:bottom="1417"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ell Saulnier" w:date="2020-04-17T10:14:00Z" w:initials="DS">
    <w:p>
      <w:r>
        <w:rPr>
          <w:rFonts w:ascii="Liberation Serif" w:hAnsi="Liberation Serif" w:eastAsia="DejaVu Sans" w:cs="DejaVu Sans"/>
          <w:lang w:val="en-US" w:eastAsia="en-US" w:bidi="en-US"/>
        </w:rPr>
        <w:t>If you only use a term once, you generally don’t need to specify the abbreviation. It makes it easier to read to leave it out as well.</w:t>
      </w:r>
    </w:p>
  </w:comment>
  <w:comment w:id="1" w:author="Martin Gerdin Wärnberg" w:date="2020-04-20T08:52:00Z" w:initials="MGW">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GB"/>
        </w:rPr>
        <w:t>Reply to Dell Saulnier (17/04/2020, 10:14): "..."</w:t>
      </w:r>
    </w:p>
    <w:p>
      <w:r>
        <w:rPr>
          <w:rFonts w:ascii="Liberation Serif" w:hAnsi="Liberation Serif" w:eastAsia="DejaVu Sans" w:cs="DejaVu Sans"/>
          <w:sz w:val="20"/>
          <w:lang w:val="en-GB" w:eastAsia="en-US" w:bidi="ar-SA"/>
        </w:rPr>
        <w:t>I agree</w:t>
      </w:r>
    </w:p>
  </w:comment>
  <w:comment w:id="2" w:author="Unknown Author" w:date="2020-04-20T08:50:03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GB"/>
        </w:rPr>
        <w:t>Reply to Dell Saulnier (17/04/2020, 10:14): "..."</w:t>
      </w:r>
    </w:p>
    <w:p>
      <w:r>
        <w:rPr>
          <w:rFonts w:ascii="Liberation Serif" w:hAnsi="Liberation Serif" w:eastAsia="DejaVu Sans" w:cs="DejaVu Sans"/>
          <w:sz w:val="20"/>
          <w:lang w:val="en-GB" w:eastAsia="en-US" w:bidi="ar-SA"/>
        </w:rPr>
        <w:t>I agree</w:t>
      </w:r>
    </w:p>
  </w:comment>
  <w:comment w:id="3" w:author="Dell Saulnier" w:date="2020-04-17T10:35:00Z" w:initials="DS">
    <w:p>
      <w:r>
        <w:rPr>
          <w:rFonts w:ascii="Liberation Serif" w:hAnsi="Liberation Serif" w:eastAsia="DejaVu Sans" w:cs="DejaVu Sans"/>
          <w:lang w:val="en-US" w:eastAsia="en-US" w:bidi="en-US"/>
        </w:rPr>
        <w:t>I would add a short 1-2 sentence summary here of the key points of the methods: design, study outcome, main predictors, analysis, etc. There are a lot of layers to your methods and a summary would help prepare the reader for what they need to think about while reading the rest.</w:t>
      </w:r>
    </w:p>
  </w:comment>
  <w:comment w:id="4" w:author="Martin Gerdin Wärnberg" w:date="2020-04-20T08:54:49Z" w:initials="MGW">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GB"/>
        </w:rPr>
        <w:t>Reply to Dell Saulnier (17/04/2020, 10:35): "..."</w:t>
      </w:r>
    </w:p>
    <w:p>
      <w:r>
        <w:rPr>
          <w:rFonts w:ascii="Liberation Serif" w:hAnsi="Liberation Serif" w:eastAsia="DejaVu Sans" w:cs="DejaVu Sans"/>
          <w:sz w:val="20"/>
          <w:lang w:val="en-GB" w:eastAsia="en-US" w:bidi="ar-SA"/>
        </w:rPr>
        <w:t>I agree, let’s put that summary under a Design heading.</w:t>
      </w:r>
    </w:p>
  </w:comment>
  <w:comment w:id="5" w:author="Martin Gerdin Wärnberg" w:date="2020-04-20T08:55:43Z" w:initials="MGW">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This can be moved to Design</w:t>
      </w:r>
    </w:p>
  </w:comment>
  <w:comment w:id="6" w:author="Martin Gerdin Wärnberg" w:date="2020-04-20T08:57:31Z" w:initials="MGW">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Be careful with using “aim” or its derivates when you’re not referring to your actual aim.</w:t>
      </w:r>
    </w:p>
  </w:comment>
  <w:comment w:id="7" w:author="Dell Saulnier" w:date="2020-04-17T10:41:00Z" w:initials="DS">
    <w:p>
      <w:r>
        <w:rPr>
          <w:rFonts w:ascii="Liberation Serif" w:hAnsi="Liberation Serif" w:eastAsia="DejaVu Sans" w:cs="DejaVu Sans"/>
          <w:lang w:val="en-US" w:eastAsia="en-US" w:bidi="en-US"/>
        </w:rPr>
        <w:t>These two sentences say the same thing to me – can you combine or make the difference clearer?</w:t>
      </w:r>
    </w:p>
  </w:comment>
  <w:comment w:id="8" w:author="Martin Gerdin Wärnberg" w:date="2020-04-20T09:15:31Z" w:initials="MGW">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This part fits better in the next section</w:t>
      </w:r>
    </w:p>
  </w:comment>
  <w:comment w:id="9" w:author="Martin Gerdin Wärnberg" w:date="2020-04-20T09:20:27Z" w:initials="MGW">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It should be high- and low volume centres, note the plural. Please change the figure as well. Also, I suggest that you use black text and borders for all boxes. The “All non-events during the same time period” can be moved to the figure byline and should probably read “All non-events received during the same time period as the events” to be more clear.</w:t>
      </w:r>
    </w:p>
  </w:comment>
  <w:comment w:id="10" w:author="Dell Saulnier" w:date="2020-04-17T11:22:00Z" w:initials="DS">
    <w:p>
      <w:r>
        <w:rPr>
          <w:rFonts w:ascii="Liberation Serif" w:hAnsi="Liberation Serif" w:eastAsia="DejaVu Sans" w:cs="DejaVu Sans"/>
          <w:lang w:val="en-US" w:eastAsia="en-US" w:bidi="en-US"/>
        </w:rPr>
        <w:t>Add a sentence here about data confidentiality from the registry data. E.g. are individuals identifiable from the registry data or is it all deidentified?</w:t>
      </w:r>
    </w:p>
  </w:comment>
  <w:comment w:id="11" w:author="Martin Gerdin Wärnberg" w:date="2020-04-20T09:40:23Z" w:initials="MGW">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GB"/>
        </w:rPr>
        <w:t>Reply to Dell Saulnier (17/04/2020, 11:22): "..."</w:t>
      </w:r>
    </w:p>
    <w:p>
      <w:r>
        <w:rPr>
          <w:rFonts w:ascii="Liberation Serif" w:hAnsi="Liberation Serif" w:eastAsia="DejaVu Sans" w:cs="DejaVu Sans"/>
          <w:sz w:val="20"/>
          <w:lang w:val="en-GB" w:eastAsia="en-US" w:bidi="ar-SA"/>
        </w:rPr>
        <w:t>So the data does not include any direct identifiers such as personal ID number, name, email, phone number, social security number etc. It does however include dates and times, municipality, age, sex, injury details, so it can’t be considered anonymous.</w:t>
      </w:r>
    </w:p>
  </w:comment>
  <w:comment w:id="12" w:author="Dell Saulnier" w:date="2020-04-17T11:24:00Z" w:initials="DS">
    <w:p>
      <w:r>
        <w:rPr>
          <w:rFonts w:ascii="Liberation Serif" w:hAnsi="Liberation Serif" w:eastAsia="DejaVu Sans" w:cs="DejaVu Sans"/>
          <w:lang w:val="en-US" w:eastAsia="en-US" w:bidi="en-US"/>
        </w:rPr>
        <w:t>Double check that all numbers are formatted the same, including in tables</w:t>
      </w:r>
    </w:p>
  </w:comment>
  <w:comment w:id="13" w:author="Dell Saulnier" w:date="2020-04-17T11:26:00Z" w:initials="DS">
    <w:p>
      <w:r>
        <w:rPr>
          <w:rFonts w:ascii="Liberation Serif" w:hAnsi="Liberation Serif" w:eastAsia="DejaVu Sans" w:cs="DejaVu Sans"/>
          <w:lang w:val="en-US" w:eastAsia="en-US" w:bidi="en-US"/>
        </w:rPr>
        <w:t>I find the table hard to read, still. See suggested changes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9885956"/>
    </w:sdtPr>
    <w:sdtContent>
      <w:p>
        <w:pPr>
          <w:pStyle w:val="Footer"/>
          <w:jc w:val="right"/>
          <w:rPr/>
        </w:pPr>
        <w:r>
          <w:rPr/>
          <w:fldChar w:fldCharType="begin"/>
        </w:r>
        <w:r>
          <w:rPr/>
          <w:instrText> PAGE </w:instrText>
        </w:r>
        <w:r>
          <w:rPr/>
          <w:fldChar w:fldCharType="separate"/>
        </w:r>
        <w:r>
          <w:rPr/>
          <w:t>20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6">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303e83"/>
    <w:pPr>
      <w:keepNext w:val="true"/>
      <w:keepLines/>
      <w:spacing w:before="480" w:after="0"/>
      <w:outlineLvl w:val="0"/>
    </w:pPr>
    <w:rPr>
      <w:rFonts w:ascii="Times New Roman" w:hAnsi="Times New Roman" w:eastAsia="" w:cs="" w:cstheme="majorBidi" w:eastAsiaTheme="majorEastAsia"/>
      <w:b/>
      <w:bCs/>
      <w:color w:val="000000" w:themeColor="text1"/>
      <w:sz w:val="32"/>
      <w:szCs w:val="32"/>
    </w:rPr>
  </w:style>
  <w:style w:type="paragraph" w:styleId="Heading2">
    <w:name w:val="Heading 2"/>
    <w:basedOn w:val="Normal"/>
    <w:next w:val="TextBody"/>
    <w:link w:val="Heading2Char"/>
    <w:uiPriority w:val="9"/>
    <w:unhideWhenUsed/>
    <w:qFormat/>
    <w:rsid w:val="00303e83"/>
    <w:pPr>
      <w:keepNext w:val="true"/>
      <w:keepLines/>
      <w:spacing w:before="200" w:after="0"/>
      <w:outlineLvl w:val="1"/>
    </w:pPr>
    <w:rPr>
      <w:rFonts w:ascii="Times New Roman" w:hAnsi="Times New Roman" w:eastAsia="" w:cs="" w:cstheme="majorBidi" w:eastAsiaTheme="majorEastAsia"/>
      <w:b/>
      <w:bCs/>
      <w:sz w:val="28"/>
      <w:szCs w:val="32"/>
    </w:rPr>
  </w:style>
  <w:style w:type="paragraph" w:styleId="Heading3">
    <w:name w:val="Heading 3"/>
    <w:basedOn w:val="Normal"/>
    <w:next w:val="TextBody"/>
    <w:uiPriority w:val="9"/>
    <w:unhideWhenUsed/>
    <w:qFormat/>
    <w:rsid w:val="00303e83"/>
    <w:pPr>
      <w:keepNext w:val="true"/>
      <w:keepLines/>
      <w:spacing w:before="200" w:after="0"/>
      <w:outlineLvl w:val="2"/>
    </w:pPr>
    <w:rPr>
      <w:rFonts w:ascii="Times New Roman" w:hAnsi="Times New Roman" w:eastAsia="" w:cs="" w:cstheme="majorBidi" w:eastAsiaTheme="majorEastAsia"/>
      <w:bCs/>
      <w:i/>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47607c"/>
    <w:pPr>
      <w:keepNext w:val="true"/>
      <w:keepLines/>
      <w:pageBreakBefore/>
      <w:spacing w:lineRule="exact" w:line="20" w:before="0" w:after="0"/>
      <w:outlineLvl w:val="4"/>
    </w:pPr>
    <w:rPr>
      <w:rFonts w:ascii="Calibri" w:hAnsi="Calibri" w:eastAsia="" w:cs="" w:asciiTheme="majorHAnsi" w:cstheme="majorBidi" w:eastAsiaTheme="majorEastAsia" w:hAnsiTheme="majorHAnsi"/>
      <w:iCs/>
      <w:color w:val="FFFFFF" w:themeColor="background1"/>
      <w:sz w:val="16"/>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HeaderChar" w:customStyle="1">
    <w:name w:val="Header Char"/>
    <w:basedOn w:val="DefaultParagraphFont"/>
    <w:link w:val="Header"/>
    <w:qFormat/>
    <w:rsid w:val="004b0bd0"/>
    <w:rPr/>
  </w:style>
  <w:style w:type="character" w:styleId="FooterChar" w:customStyle="1">
    <w:name w:val="Footer Char"/>
    <w:basedOn w:val="DefaultParagraphFont"/>
    <w:link w:val="Footer"/>
    <w:uiPriority w:val="99"/>
    <w:qFormat/>
    <w:rsid w:val="004b0bd0"/>
    <w:rPr/>
  </w:style>
  <w:style w:type="character" w:styleId="BalloonTextChar" w:customStyle="1">
    <w:name w:val="Balloon Text Char"/>
    <w:basedOn w:val="DefaultParagraphFont"/>
    <w:link w:val="BalloonText"/>
    <w:semiHidden/>
    <w:qFormat/>
    <w:rsid w:val="00d64a94"/>
    <w:rPr>
      <w:rFonts w:ascii="Segoe UI" w:hAnsi="Segoe UI" w:cs="Segoe UI"/>
      <w:sz w:val="18"/>
      <w:szCs w:val="18"/>
    </w:rPr>
  </w:style>
  <w:style w:type="character" w:styleId="Heading2Char" w:customStyle="1">
    <w:name w:val="Heading 2 Char"/>
    <w:basedOn w:val="DefaultParagraphFont"/>
    <w:link w:val="Heading2"/>
    <w:uiPriority w:val="9"/>
    <w:qFormat/>
    <w:rsid w:val="00940db6"/>
    <w:rPr>
      <w:rFonts w:ascii="Times New Roman" w:hAnsi="Times New Roman" w:eastAsia="" w:cs="" w:cstheme="majorBidi" w:eastAsiaTheme="majorEastAsia"/>
      <w:b/>
      <w:bCs/>
      <w:sz w:val="28"/>
      <w:szCs w:val="32"/>
    </w:rPr>
  </w:style>
  <w:style w:type="character" w:styleId="Citationpublicationdate" w:customStyle="1">
    <w:name w:val="citation-publication-date"/>
    <w:basedOn w:val="DefaultParagraphFont"/>
    <w:qFormat/>
    <w:rsid w:val="006508d7"/>
    <w:rPr/>
  </w:style>
  <w:style w:type="character" w:styleId="Doi" w:customStyle="1">
    <w:name w:val="doi"/>
    <w:basedOn w:val="DefaultParagraphFont"/>
    <w:qFormat/>
    <w:rsid w:val="006508d7"/>
    <w:rPr/>
  </w:style>
  <w:style w:type="character" w:styleId="Annotationreference">
    <w:name w:val="annotation reference"/>
    <w:basedOn w:val="DefaultParagraphFont"/>
    <w:semiHidden/>
    <w:unhideWhenUsed/>
    <w:qFormat/>
    <w:rsid w:val="00e1215b"/>
    <w:rPr>
      <w:sz w:val="16"/>
      <w:szCs w:val="16"/>
    </w:rPr>
  </w:style>
  <w:style w:type="character" w:styleId="CommentTextChar" w:customStyle="1">
    <w:name w:val="Comment Text Char"/>
    <w:basedOn w:val="DefaultParagraphFont"/>
    <w:link w:val="CommentText"/>
    <w:semiHidden/>
    <w:qFormat/>
    <w:rsid w:val="00e1215b"/>
    <w:rPr>
      <w:sz w:val="20"/>
      <w:szCs w:val="20"/>
    </w:rPr>
  </w:style>
  <w:style w:type="character" w:styleId="CommentSubjectChar" w:customStyle="1">
    <w:name w:val="Comment Subject Char"/>
    <w:basedOn w:val="CommentTextChar"/>
    <w:link w:val="CommentSubject"/>
    <w:semiHidden/>
    <w:qFormat/>
    <w:rsid w:val="00e1215b"/>
    <w:rPr>
      <w:b/>
      <w:bCs/>
      <w:sz w:val="20"/>
      <w:szCs w:val="20"/>
    </w:rPr>
  </w:style>
  <w:style w:type="character" w:styleId="ListLabel1">
    <w:name w:val="ListLabel 1"/>
    <w:qFormat/>
    <w:rPr>
      <w:rFonts w:ascii="Times New Roman" w:hAnsi="Times New Roman" w:eastAsia="Cambria" w:cs="Times New Roman"/>
      <w:color w:val="0000FF"/>
      <w:u w:val="single"/>
      <w:lang w:val="en-GB"/>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qFormat/>
    <w:rsid w:val="00394f3d"/>
    <w:pPr>
      <w:spacing w:lineRule="auto" w:line="480" w:before="180" w:after="180"/>
    </w:pPr>
    <w:rPr>
      <w:rFonts w:ascii="Times New Roman" w:hAnsi="Times New Roman"/>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rsid w:val="00ff4f15"/>
    <w:pPr>
      <w:spacing w:lineRule="auto" w:line="240" w:before="0" w:after="0"/>
    </w:pPr>
    <w:rPr>
      <w:sz w:val="22"/>
    </w:rPr>
  </w:style>
  <w:style w:type="paragraph" w:styleId="Title">
    <w:name w:val="Title"/>
    <w:basedOn w:val="Normal"/>
    <w:next w:val="TextBody"/>
    <w:qFormat/>
    <w:rsid w:val="00303e83"/>
    <w:pPr>
      <w:keepNext w:val="true"/>
      <w:keepLines/>
      <w:spacing w:before="480" w:after="240"/>
      <w:jc w:val="center"/>
    </w:pPr>
    <w:rPr>
      <w:rFonts w:ascii="Times New Roman" w:hAnsi="Times New Roman" w:eastAsia="" w:cs="" w:cstheme="majorBidi" w:eastAsiaTheme="majorEastAsia"/>
      <w:b/>
      <w:bCs/>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303e83"/>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303e83"/>
    <w:pPr>
      <w:keepNext w:val="true"/>
      <w:keepLines/>
      <w:spacing w:before="300" w:after="300"/>
    </w:pPr>
    <w:rPr>
      <w:rFonts w:ascii="Times New Roman" w:hAnsi="Times New Roman"/>
      <w:sz w:val="20"/>
      <w:szCs w:val="20"/>
    </w:rPr>
  </w:style>
  <w:style w:type="paragraph" w:styleId="Bibliography">
    <w:name w:val="Bibliography"/>
    <w:basedOn w:val="Normal"/>
    <w:qFormat/>
    <w:rsid w:val="00e028ad"/>
    <w:pPr>
      <w:spacing w:before="180" w:after="200"/>
    </w:pPr>
    <w:rPr>
      <w:rFonts w:ascii="Times New Roman" w:hAnsi="Times New Roman"/>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
    <w:name w:val="Header"/>
    <w:basedOn w:val="Normal"/>
    <w:link w:val="HeaderChar"/>
    <w:unhideWhenUsed/>
    <w:rsid w:val="004b0bd0"/>
    <w:pPr>
      <w:tabs>
        <w:tab w:val="clear" w:pos="720"/>
        <w:tab w:val="center" w:pos="4536" w:leader="none"/>
        <w:tab w:val="right" w:pos="9072" w:leader="none"/>
      </w:tabs>
      <w:spacing w:before="0" w:after="0"/>
    </w:pPr>
    <w:rPr/>
  </w:style>
  <w:style w:type="paragraph" w:styleId="Footer">
    <w:name w:val="Footer"/>
    <w:basedOn w:val="Normal"/>
    <w:link w:val="FooterChar"/>
    <w:uiPriority w:val="99"/>
    <w:unhideWhenUsed/>
    <w:rsid w:val="004b0bd0"/>
    <w:pPr>
      <w:tabs>
        <w:tab w:val="clear" w:pos="720"/>
        <w:tab w:val="center" w:pos="4536" w:leader="none"/>
        <w:tab w:val="right" w:pos="9072" w:leader="none"/>
      </w:tabs>
      <w:spacing w:before="0" w:after="0"/>
    </w:pPr>
    <w:rPr/>
  </w:style>
  <w:style w:type="paragraph" w:styleId="BalloonText">
    <w:name w:val="Balloon Text"/>
    <w:basedOn w:val="Normal"/>
    <w:link w:val="BalloonTextChar"/>
    <w:semiHidden/>
    <w:unhideWhenUsed/>
    <w:qFormat/>
    <w:rsid w:val="00d64a94"/>
    <w:pPr>
      <w:spacing w:before="0" w:after="0"/>
    </w:pPr>
    <w:rPr>
      <w:rFonts w:ascii="Segoe UI" w:hAnsi="Segoe UI" w:cs="Segoe UI"/>
      <w:sz w:val="18"/>
      <w:szCs w:val="18"/>
    </w:rPr>
  </w:style>
  <w:style w:type="paragraph" w:styleId="Annotationtext">
    <w:name w:val="annotation text"/>
    <w:basedOn w:val="Normal"/>
    <w:link w:val="CommentTextChar"/>
    <w:semiHidden/>
    <w:unhideWhenUsed/>
    <w:qFormat/>
    <w:rsid w:val="00e1215b"/>
    <w:pPr/>
    <w:rPr>
      <w:sz w:val="20"/>
      <w:szCs w:val="20"/>
    </w:rPr>
  </w:style>
  <w:style w:type="paragraph" w:styleId="Annotationsubject">
    <w:name w:val="annotation subject"/>
    <w:basedOn w:val="Annotationtext"/>
    <w:next w:val="Annotationtext"/>
    <w:link w:val="CommentSubjectChar"/>
    <w:semiHidden/>
    <w:unhideWhenUsed/>
    <w:qFormat/>
    <w:rsid w:val="00e1215b"/>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1-6069-4794"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4C761-5E04-4777-964F-AB8DDC603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Application>LibreOffice/6.1.5.2$Linux_X86_64 LibreOffice_project/10$Build-2</Application>
  <Pages>20</Pages>
  <Words>4971</Words>
  <Characters>27241</Characters>
  <CharactersWithSpaces>31891</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2019-10-13T20:53:00Z</dcterms:created>
  <dc:creator>Martin Henriksson</dc:creator>
  <dc:description/>
  <dc:language>en-GB</dc:language>
  <cp:lastModifiedBy>Martin Gerdin Wärnberg</cp:lastModifiedBy>
  <cp:lastPrinted>2020-01-31T19:20:00Z</cp:lastPrinted>
  <dcterms:modified xsi:type="dcterms:W3CDTF">2020-04-20T09:59:21Z</dcterms:modified>
  <cp:revision>34</cp:revision>
  <dc:subject/>
  <dc:title>Transferability of clinical prediction models for early trauma care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